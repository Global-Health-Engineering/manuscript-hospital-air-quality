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B008" w14:textId="03B6E41D" w:rsidR="004510CD" w:rsidRPr="00A2207E" w:rsidRDefault="0017164C" w:rsidP="004510CD">
      <w:pPr>
        <w:pStyle w:val="Title1"/>
        <w:tabs>
          <w:tab w:val="clear" w:pos="9498"/>
        </w:tabs>
        <w:spacing w:after="360"/>
        <w:rPr>
          <w:rFonts w:ascii="Times" w:hAnsi="Times"/>
          <w:color w:val="auto"/>
          <w:sz w:val="44"/>
          <w:szCs w:val="44"/>
        </w:rPr>
      </w:pPr>
      <w:r w:rsidRPr="00A2207E">
        <w:rPr>
          <w:rFonts w:ascii="Times" w:hAnsi="Times"/>
          <w:color w:val="auto"/>
          <w:sz w:val="44"/>
          <w:szCs w:val="44"/>
        </w:rPr>
        <w:t xml:space="preserve">“It </w:t>
      </w:r>
      <w:r w:rsidR="00A36381" w:rsidRPr="00A2207E">
        <w:rPr>
          <w:rFonts w:ascii="Times" w:hAnsi="Times"/>
          <w:color w:val="auto"/>
          <w:sz w:val="44"/>
          <w:szCs w:val="44"/>
        </w:rPr>
        <w:t>i</w:t>
      </w:r>
      <w:r w:rsidRPr="00A2207E">
        <w:rPr>
          <w:rFonts w:ascii="Times" w:hAnsi="Times"/>
          <w:color w:val="auto"/>
          <w:sz w:val="44"/>
          <w:szCs w:val="44"/>
        </w:rPr>
        <w:t xml:space="preserve">s Unbearable </w:t>
      </w:r>
      <w:r w:rsidR="00F55E2A" w:rsidRPr="00A2207E">
        <w:rPr>
          <w:rFonts w:ascii="Times" w:hAnsi="Times"/>
          <w:color w:val="auto"/>
          <w:sz w:val="44"/>
          <w:szCs w:val="44"/>
        </w:rPr>
        <w:t>to</w:t>
      </w:r>
      <w:r w:rsidRPr="00A2207E">
        <w:rPr>
          <w:rFonts w:ascii="Times" w:hAnsi="Times"/>
          <w:color w:val="auto"/>
          <w:sz w:val="44"/>
          <w:szCs w:val="44"/>
        </w:rPr>
        <w:t xml:space="preserve"> Breath</w:t>
      </w:r>
      <w:r w:rsidR="00E86D92" w:rsidRPr="00A2207E">
        <w:rPr>
          <w:rFonts w:ascii="Times" w:hAnsi="Times"/>
          <w:color w:val="auto"/>
          <w:sz w:val="44"/>
          <w:szCs w:val="44"/>
        </w:rPr>
        <w:t>e</w:t>
      </w:r>
      <w:r w:rsidRPr="00A2207E">
        <w:rPr>
          <w:rFonts w:ascii="Times" w:hAnsi="Times"/>
          <w:color w:val="auto"/>
          <w:sz w:val="44"/>
          <w:szCs w:val="44"/>
        </w:rPr>
        <w:t xml:space="preserve"> Here”: Air Quality, Open Incineration, </w:t>
      </w:r>
      <w:r w:rsidR="00A36381" w:rsidRPr="00A2207E">
        <w:rPr>
          <w:rFonts w:ascii="Times" w:hAnsi="Times"/>
          <w:color w:val="auto"/>
          <w:sz w:val="44"/>
          <w:szCs w:val="44"/>
        </w:rPr>
        <w:t>a</w:t>
      </w:r>
      <w:r w:rsidRPr="00A2207E">
        <w:rPr>
          <w:rFonts w:ascii="Times" w:hAnsi="Times"/>
          <w:color w:val="auto"/>
          <w:sz w:val="44"/>
          <w:szCs w:val="44"/>
        </w:rPr>
        <w:t xml:space="preserve">nd Misinformation </w:t>
      </w:r>
      <w:r w:rsidR="00A36381" w:rsidRPr="00A2207E">
        <w:rPr>
          <w:rFonts w:ascii="Times" w:hAnsi="Times"/>
          <w:color w:val="auto"/>
          <w:sz w:val="44"/>
          <w:szCs w:val="44"/>
        </w:rPr>
        <w:t>in</w:t>
      </w:r>
      <w:r w:rsidRPr="00A2207E">
        <w:rPr>
          <w:rFonts w:ascii="Times" w:hAnsi="Times"/>
          <w:color w:val="auto"/>
          <w:sz w:val="44"/>
          <w:szCs w:val="44"/>
        </w:rPr>
        <w:t xml:space="preserve"> Blantyre, Malawi</w:t>
      </w:r>
    </w:p>
    <w:p w14:paraId="5250E178" w14:textId="5950633E" w:rsidR="004510CD" w:rsidRPr="00A2207E" w:rsidRDefault="004510CD" w:rsidP="004510CD">
      <w:pPr>
        <w:pStyle w:val="AUTHOR"/>
        <w:spacing w:after="360"/>
        <w:rPr>
          <w:rFonts w:ascii="Times" w:hAnsi="Times"/>
          <w:sz w:val="24"/>
          <w:szCs w:val="24"/>
          <w:vertAlign w:val="superscript"/>
        </w:rPr>
      </w:pPr>
      <w:r w:rsidRPr="00A2207E">
        <w:rPr>
          <w:rFonts w:ascii="Times" w:hAnsi="Times"/>
          <w:sz w:val="24"/>
          <w:szCs w:val="24"/>
        </w:rPr>
        <w:t>Elizabeth Tilley</w:t>
      </w:r>
      <w:r w:rsidR="00CC010C" w:rsidRPr="00A2207E">
        <w:rPr>
          <w:rFonts w:ascii="Times" w:hAnsi="Times"/>
          <w:sz w:val="24"/>
          <w:szCs w:val="24"/>
          <w:vertAlign w:val="superscript"/>
        </w:rPr>
        <w:t>1</w:t>
      </w:r>
      <w:r w:rsidRPr="00A2207E">
        <w:rPr>
          <w:rFonts w:ascii="Times" w:hAnsi="Times"/>
          <w:sz w:val="24"/>
          <w:szCs w:val="24"/>
        </w:rPr>
        <w:t xml:space="preserve">, </w:t>
      </w:r>
      <w:r w:rsidR="00CC010C" w:rsidRPr="00A2207E">
        <w:rPr>
          <w:rFonts w:ascii="Times" w:hAnsi="Times"/>
          <w:sz w:val="24"/>
          <w:szCs w:val="24"/>
        </w:rPr>
        <w:t>Lars Schöbitz</w:t>
      </w:r>
      <w:r w:rsidR="00060F94" w:rsidRPr="00A2207E">
        <w:rPr>
          <w:rFonts w:ascii="Times" w:hAnsi="Times"/>
          <w:sz w:val="24"/>
          <w:szCs w:val="24"/>
          <w:vertAlign w:val="superscript"/>
        </w:rPr>
        <w:t>1</w:t>
      </w:r>
      <w:r w:rsidR="00CC010C" w:rsidRPr="00A2207E">
        <w:rPr>
          <w:rFonts w:ascii="Times" w:hAnsi="Times"/>
        </w:rPr>
        <w:t xml:space="preserve">, </w:t>
      </w:r>
      <w:r w:rsidR="00CC010C" w:rsidRPr="00A2207E">
        <w:rPr>
          <w:rFonts w:ascii="Times" w:hAnsi="Times"/>
          <w:sz w:val="24"/>
          <w:szCs w:val="24"/>
        </w:rPr>
        <w:t>Hope Chilunga</w:t>
      </w:r>
      <w:r w:rsidR="00060F94" w:rsidRPr="00A2207E">
        <w:rPr>
          <w:rFonts w:ascii="Times" w:hAnsi="Times"/>
          <w:sz w:val="24"/>
          <w:szCs w:val="24"/>
          <w:vertAlign w:val="superscript"/>
        </w:rPr>
        <w:t>2</w:t>
      </w:r>
      <w:r w:rsidR="00CC010C" w:rsidRPr="00A2207E">
        <w:rPr>
          <w:rFonts w:ascii="Times" w:hAnsi="Times"/>
          <w:sz w:val="24"/>
          <w:szCs w:val="24"/>
        </w:rPr>
        <w:t>, Jonathan Kwangulero</w:t>
      </w:r>
      <w:r w:rsidR="00060F94" w:rsidRPr="00A2207E">
        <w:rPr>
          <w:rFonts w:ascii="Times" w:hAnsi="Times"/>
          <w:sz w:val="24"/>
          <w:szCs w:val="24"/>
          <w:vertAlign w:val="superscript"/>
        </w:rPr>
        <w:t>2</w:t>
      </w:r>
      <w:r w:rsidR="00CC010C" w:rsidRPr="00A2207E">
        <w:rPr>
          <w:rFonts w:ascii="Times" w:hAnsi="Times"/>
          <w:sz w:val="24"/>
          <w:szCs w:val="24"/>
        </w:rPr>
        <w:t xml:space="preserve">, </w:t>
      </w:r>
      <w:r w:rsidRPr="00A2207E">
        <w:rPr>
          <w:rFonts w:ascii="Times" w:hAnsi="Times"/>
          <w:sz w:val="24"/>
          <w:szCs w:val="24"/>
        </w:rPr>
        <w:t>Heiko Heilgendorff</w:t>
      </w:r>
      <w:r w:rsidR="00060F94" w:rsidRPr="00A2207E">
        <w:rPr>
          <w:rFonts w:ascii="Times" w:hAnsi="Times"/>
          <w:sz w:val="24"/>
          <w:szCs w:val="24"/>
          <w:vertAlign w:val="superscript"/>
        </w:rPr>
        <w:t>3</w:t>
      </w:r>
      <w:r w:rsidRPr="00A2207E">
        <w:rPr>
          <w:rFonts w:ascii="Times" w:hAnsi="Times"/>
          <w:sz w:val="24"/>
          <w:szCs w:val="24"/>
        </w:rPr>
        <w:t>, and Marc Kalina</w:t>
      </w:r>
      <w:r w:rsidR="00060F94" w:rsidRPr="00A2207E">
        <w:rPr>
          <w:rFonts w:ascii="Times" w:hAnsi="Times"/>
          <w:sz w:val="24"/>
          <w:szCs w:val="24"/>
          <w:vertAlign w:val="superscript"/>
        </w:rPr>
        <w:t>1,4</w:t>
      </w:r>
      <w:r w:rsidR="00CC010C" w:rsidRPr="00A2207E">
        <w:rPr>
          <w:rFonts w:ascii="Times" w:hAnsi="Times"/>
          <w:sz w:val="24"/>
          <w:szCs w:val="24"/>
          <w:vertAlign w:val="superscript"/>
        </w:rPr>
        <w:t>*</w:t>
      </w:r>
    </w:p>
    <w:p w14:paraId="1FC7D8AE" w14:textId="77777777" w:rsidR="00060F94" w:rsidRPr="00A2207E" w:rsidRDefault="004510CD" w:rsidP="004510CD">
      <w:pPr>
        <w:pStyle w:val="AFFILIATIONS"/>
        <w:rPr>
          <w:rFonts w:ascii="Times" w:hAnsi="Times"/>
          <w:sz w:val="20"/>
          <w:vertAlign w:val="superscript"/>
        </w:rPr>
      </w:pPr>
      <w:r w:rsidRPr="00A2207E">
        <w:rPr>
          <w:rFonts w:ascii="Times" w:hAnsi="Times"/>
          <w:sz w:val="20"/>
          <w:vertAlign w:val="superscript"/>
        </w:rPr>
        <w:t>1</w:t>
      </w:r>
      <w:r w:rsidRPr="00A2207E">
        <w:rPr>
          <w:rFonts w:ascii="Times" w:hAnsi="Times"/>
          <w:sz w:val="20"/>
        </w:rPr>
        <w:t xml:space="preserve"> </w:t>
      </w:r>
      <w:r w:rsidR="00060F94" w:rsidRPr="00A2207E">
        <w:rPr>
          <w:rFonts w:ascii="Times" w:hAnsi="Times" w:cs="Arial"/>
          <w:sz w:val="20"/>
        </w:rPr>
        <w:t>Department of Mechanical and Process Engineering, ETH Zurich, Switzerland</w:t>
      </w:r>
      <w:r w:rsidR="00060F94" w:rsidRPr="00A2207E">
        <w:rPr>
          <w:rFonts w:ascii="Times" w:hAnsi="Times"/>
          <w:sz w:val="20"/>
          <w:vertAlign w:val="superscript"/>
        </w:rPr>
        <w:t xml:space="preserve"> </w:t>
      </w:r>
    </w:p>
    <w:p w14:paraId="436671A3" w14:textId="5D9E0536" w:rsidR="004510CD" w:rsidRPr="00A2207E" w:rsidRDefault="004510CD" w:rsidP="004510CD">
      <w:pPr>
        <w:pStyle w:val="AFFILIATIONS"/>
        <w:rPr>
          <w:rFonts w:ascii="Times" w:hAnsi="Times"/>
          <w:sz w:val="20"/>
        </w:rPr>
      </w:pPr>
      <w:r w:rsidRPr="00A2207E">
        <w:rPr>
          <w:rFonts w:ascii="Times" w:hAnsi="Times"/>
          <w:sz w:val="20"/>
          <w:vertAlign w:val="superscript"/>
        </w:rPr>
        <w:t xml:space="preserve">2 </w:t>
      </w:r>
      <w:r w:rsidR="00060F94" w:rsidRPr="00A2207E">
        <w:rPr>
          <w:rFonts w:ascii="Times" w:hAnsi="Times" w:cs="Arial"/>
          <w:sz w:val="20"/>
        </w:rPr>
        <w:t>Department of Environmental Health, Malawi University of Business and Applied Sciences, Blantyre, Malawi</w:t>
      </w:r>
    </w:p>
    <w:p w14:paraId="070B2DBB" w14:textId="58F985A5" w:rsidR="00060F94" w:rsidRPr="00A2207E" w:rsidRDefault="00060F94" w:rsidP="004510CD">
      <w:pPr>
        <w:pStyle w:val="AFFILIATIONS"/>
        <w:rPr>
          <w:rFonts w:ascii="Times" w:hAnsi="Times"/>
          <w:sz w:val="20"/>
        </w:rPr>
      </w:pPr>
      <w:r w:rsidRPr="00A2207E">
        <w:rPr>
          <w:rFonts w:ascii="Times" w:hAnsi="Times"/>
          <w:sz w:val="20"/>
          <w:vertAlign w:val="superscript"/>
        </w:rPr>
        <w:t xml:space="preserve">3 </w:t>
      </w:r>
      <w:r w:rsidRPr="00A2207E">
        <w:rPr>
          <w:rFonts w:ascii="Times" w:hAnsi="Times"/>
          <w:sz w:val="20"/>
        </w:rPr>
        <w:t>Department of Applied Mathematics, University of KwaZulu-Natal, Centenary Building, Howard College Campus, Durban, South Africa 4001</w:t>
      </w:r>
    </w:p>
    <w:p w14:paraId="676DCEDD" w14:textId="7AA5CF52" w:rsidR="00060F94" w:rsidRPr="00A2207E" w:rsidRDefault="00060F94" w:rsidP="00060F94">
      <w:pPr>
        <w:pStyle w:val="AFFILIATIONS"/>
        <w:rPr>
          <w:rFonts w:ascii="Times" w:hAnsi="Times" w:cs="Arial"/>
          <w:sz w:val="20"/>
        </w:rPr>
      </w:pPr>
      <w:r w:rsidRPr="00A2207E">
        <w:rPr>
          <w:rFonts w:ascii="Times" w:hAnsi="Times"/>
          <w:sz w:val="24"/>
          <w:szCs w:val="24"/>
          <w:vertAlign w:val="superscript"/>
        </w:rPr>
        <w:t>4</w:t>
      </w:r>
      <w:r w:rsidRPr="00A2207E">
        <w:rPr>
          <w:rFonts w:ascii="Times" w:hAnsi="Times" w:cs="Arial"/>
          <w:sz w:val="20"/>
        </w:rPr>
        <w:t xml:space="preserve"> School of Engineering, University of KwaZulu-Natal, Durban, South Africa </w:t>
      </w:r>
    </w:p>
    <w:p w14:paraId="5CD14551" w14:textId="7DBD6F8F" w:rsidR="004510CD" w:rsidRPr="00A2207E" w:rsidRDefault="004510CD" w:rsidP="004510CD">
      <w:pPr>
        <w:pStyle w:val="AFFILIATIONS"/>
        <w:rPr>
          <w:rFonts w:ascii="Times" w:hAnsi="Times"/>
          <w:sz w:val="20"/>
        </w:rPr>
      </w:pPr>
    </w:p>
    <w:p w14:paraId="635D13E2" w14:textId="523178F3" w:rsidR="004510CD" w:rsidRPr="00A2207E" w:rsidRDefault="004510CD" w:rsidP="004510CD">
      <w:pPr>
        <w:pStyle w:val="AFFILIATIONS"/>
        <w:rPr>
          <w:rFonts w:ascii="Times" w:hAnsi="Times"/>
          <w:sz w:val="20"/>
        </w:rPr>
      </w:pPr>
      <w:r w:rsidRPr="00A2207E">
        <w:rPr>
          <w:rFonts w:ascii="Times" w:hAnsi="Times"/>
          <w:sz w:val="20"/>
        </w:rPr>
        <w:t xml:space="preserve">*Corresponding Author: </w:t>
      </w:r>
      <w:r w:rsidR="00CC010C" w:rsidRPr="00A2207E">
        <w:rPr>
          <w:rFonts w:ascii="Times" w:hAnsi="Times"/>
          <w:sz w:val="20"/>
        </w:rPr>
        <w:t>mkalina@ethz.ch</w:t>
      </w:r>
    </w:p>
    <w:p w14:paraId="04D0AEAE" w14:textId="77777777" w:rsidR="004510CD" w:rsidRPr="00A2207E" w:rsidRDefault="004510CD" w:rsidP="004510CD">
      <w:pPr>
        <w:pStyle w:val="Abstract"/>
        <w:rPr>
          <w:rFonts w:ascii="Times" w:hAnsi="Times" w:cs="Times New Roman"/>
          <w:lang w:val="en-GB"/>
        </w:rPr>
      </w:pPr>
      <w:r w:rsidRPr="00A2207E">
        <w:rPr>
          <w:rFonts w:ascii="Times" w:hAnsi="Times" w:cs="Times New Roman"/>
          <w:color w:val="auto"/>
          <w:lang w:val="en-GB"/>
        </w:rPr>
        <w:t>ABSTRACT:</w:t>
      </w:r>
    </w:p>
    <w:p w14:paraId="54C9FA10" w14:textId="77777777" w:rsidR="004510CD" w:rsidRPr="00A2207E" w:rsidRDefault="004510CD" w:rsidP="004510CD">
      <w:pPr>
        <w:pStyle w:val="Abstract"/>
        <w:rPr>
          <w:rFonts w:ascii="Times" w:hAnsi="Times" w:cs="Times New Roman"/>
          <w:lang w:val="en-GB"/>
        </w:rPr>
      </w:pPr>
    </w:p>
    <w:p w14:paraId="638B2222" w14:textId="7C11D228" w:rsidR="000B7242" w:rsidRDefault="000B7242">
      <w:pPr>
        <w:spacing w:after="160" w:line="259" w:lineRule="auto"/>
        <w:rPr>
          <w:ins w:id="0" w:author="Tilley  Elizabeth" w:date="2022-03-13T15:25:00Z"/>
          <w:rFonts w:ascii="Times" w:hAnsi="Times" w:cs="Arial"/>
          <w:color w:val="000000"/>
          <w:sz w:val="21"/>
          <w:szCs w:val="21"/>
          <w:lang w:val="en-GB" w:eastAsia="it-IT"/>
        </w:rPr>
      </w:pPr>
      <w:ins w:id="1" w:author="Tilley  Elizabeth" w:date="2022-03-13T15:25:00Z">
        <w:r>
          <w:rPr>
            <w:rFonts w:ascii="Times" w:hAnsi="Times"/>
            <w:lang w:val="en-GB"/>
          </w:rPr>
          <w:br w:type="page"/>
        </w:r>
      </w:ins>
    </w:p>
    <w:p w14:paraId="52B855C5" w14:textId="77777777" w:rsidR="004510CD" w:rsidRPr="00A2207E" w:rsidRDefault="004510CD" w:rsidP="004510CD">
      <w:pPr>
        <w:pStyle w:val="Abstract"/>
        <w:rPr>
          <w:rFonts w:ascii="Times" w:hAnsi="Times"/>
          <w:lang w:val="en-GB"/>
        </w:rPr>
      </w:pPr>
    </w:p>
    <w:p w14:paraId="6BA968E3" w14:textId="77777777" w:rsidR="004510CD" w:rsidRPr="00A2207E" w:rsidRDefault="004510CD" w:rsidP="000B7242">
      <w:pPr>
        <w:pStyle w:val="Abstract"/>
        <w:spacing w:line="240" w:lineRule="auto"/>
        <w:rPr>
          <w:rFonts w:ascii="Times" w:hAnsi="Times"/>
          <w:lang w:val="en-GB"/>
        </w:rPr>
      </w:pPr>
    </w:p>
    <w:p w14:paraId="5C3796B8" w14:textId="409C1348" w:rsidR="000B7242" w:rsidRDefault="000B7242" w:rsidP="000B7242">
      <w:pPr>
        <w:pStyle w:val="TOC1"/>
        <w:tabs>
          <w:tab w:val="left" w:pos="440"/>
          <w:tab w:val="right" w:leader="dot" w:pos="9016"/>
        </w:tabs>
        <w:spacing w:line="240" w:lineRule="auto"/>
        <w:rPr>
          <w:rFonts w:asciiTheme="minorHAnsi" w:eastAsiaTheme="minorEastAsia" w:hAnsiTheme="minorHAnsi"/>
          <w:noProof/>
          <w:sz w:val="24"/>
          <w:szCs w:val="24"/>
          <w:lang w:val="en-CH" w:eastAsia="en-GB"/>
        </w:rPr>
      </w:pPr>
      <w:r>
        <w:rPr>
          <w:lang w:val="en-GB"/>
        </w:rPr>
        <w:fldChar w:fldCharType="begin"/>
      </w:r>
      <w:r>
        <w:rPr>
          <w:lang w:val="en-GB"/>
        </w:rPr>
        <w:instrText xml:space="preserve"> TOC \o "1-3" \h \z \u </w:instrText>
      </w:r>
      <w:r>
        <w:rPr>
          <w:lang w:val="en-GB"/>
        </w:rPr>
        <w:fldChar w:fldCharType="separate"/>
      </w:r>
      <w:hyperlink w:anchor="_Toc98077520" w:history="1">
        <w:r w:rsidRPr="0017170D">
          <w:rPr>
            <w:rStyle w:val="Hyperlink"/>
            <w:noProof/>
            <w:lang w:val="en-GB"/>
          </w:rPr>
          <w:t>1</w:t>
        </w:r>
        <w:r>
          <w:rPr>
            <w:rFonts w:asciiTheme="minorHAnsi" w:eastAsiaTheme="minorEastAsia" w:hAnsiTheme="minorHAnsi"/>
            <w:noProof/>
            <w:sz w:val="24"/>
            <w:szCs w:val="24"/>
            <w:lang w:val="en-CH" w:eastAsia="en-GB"/>
          </w:rPr>
          <w:tab/>
        </w:r>
        <w:r w:rsidRPr="0017170D">
          <w:rPr>
            <w:rStyle w:val="Hyperlink"/>
            <w:noProof/>
            <w:lang w:val="en-GB"/>
          </w:rPr>
          <w:t>Introduction</w:t>
        </w:r>
        <w:r>
          <w:rPr>
            <w:noProof/>
            <w:webHidden/>
          </w:rPr>
          <w:tab/>
        </w:r>
        <w:r>
          <w:rPr>
            <w:noProof/>
            <w:webHidden/>
          </w:rPr>
          <w:fldChar w:fldCharType="begin"/>
        </w:r>
        <w:r>
          <w:rPr>
            <w:noProof/>
            <w:webHidden/>
          </w:rPr>
          <w:instrText xml:space="preserve"> PAGEREF _Toc98077520 \h </w:instrText>
        </w:r>
        <w:r>
          <w:rPr>
            <w:noProof/>
            <w:webHidden/>
          </w:rPr>
        </w:r>
        <w:r>
          <w:rPr>
            <w:noProof/>
            <w:webHidden/>
          </w:rPr>
          <w:fldChar w:fldCharType="separate"/>
        </w:r>
        <w:r>
          <w:rPr>
            <w:noProof/>
            <w:webHidden/>
          </w:rPr>
          <w:t>3</w:t>
        </w:r>
        <w:r>
          <w:rPr>
            <w:noProof/>
            <w:webHidden/>
          </w:rPr>
          <w:fldChar w:fldCharType="end"/>
        </w:r>
      </w:hyperlink>
    </w:p>
    <w:p w14:paraId="5B9E0B33" w14:textId="492935C1" w:rsidR="000B7242" w:rsidRDefault="006E32E6" w:rsidP="000B7242">
      <w:pPr>
        <w:pStyle w:val="TOC1"/>
        <w:tabs>
          <w:tab w:val="left" w:pos="440"/>
          <w:tab w:val="right" w:leader="dot" w:pos="9016"/>
        </w:tabs>
        <w:spacing w:line="240" w:lineRule="auto"/>
        <w:rPr>
          <w:rFonts w:asciiTheme="minorHAnsi" w:eastAsiaTheme="minorEastAsia" w:hAnsiTheme="minorHAnsi"/>
          <w:noProof/>
          <w:sz w:val="24"/>
          <w:szCs w:val="24"/>
          <w:lang w:val="en-CH" w:eastAsia="en-GB"/>
        </w:rPr>
      </w:pPr>
      <w:hyperlink w:anchor="_Toc98077521" w:history="1">
        <w:r w:rsidR="000B7242" w:rsidRPr="0017170D">
          <w:rPr>
            <w:rStyle w:val="Hyperlink"/>
            <w:noProof/>
            <w:lang w:val="en-GB"/>
          </w:rPr>
          <w:t>2</w:t>
        </w:r>
        <w:r w:rsidR="000B7242">
          <w:rPr>
            <w:rFonts w:asciiTheme="minorHAnsi" w:eastAsiaTheme="minorEastAsia" w:hAnsiTheme="minorHAnsi"/>
            <w:noProof/>
            <w:sz w:val="24"/>
            <w:szCs w:val="24"/>
            <w:lang w:val="en-CH" w:eastAsia="en-GB"/>
          </w:rPr>
          <w:tab/>
        </w:r>
        <w:r w:rsidR="000B7242" w:rsidRPr="0017170D">
          <w:rPr>
            <w:rStyle w:val="Hyperlink"/>
            <w:noProof/>
            <w:lang w:val="en-GB"/>
          </w:rPr>
          <w:t>Literature Review</w:t>
        </w:r>
        <w:r w:rsidR="000B7242">
          <w:rPr>
            <w:noProof/>
            <w:webHidden/>
          </w:rPr>
          <w:tab/>
        </w:r>
        <w:r w:rsidR="000B7242">
          <w:rPr>
            <w:noProof/>
            <w:webHidden/>
          </w:rPr>
          <w:fldChar w:fldCharType="begin"/>
        </w:r>
        <w:r w:rsidR="000B7242">
          <w:rPr>
            <w:noProof/>
            <w:webHidden/>
          </w:rPr>
          <w:instrText xml:space="preserve"> PAGEREF _Toc98077521 \h </w:instrText>
        </w:r>
        <w:r w:rsidR="000B7242">
          <w:rPr>
            <w:noProof/>
            <w:webHidden/>
          </w:rPr>
        </w:r>
        <w:r w:rsidR="000B7242">
          <w:rPr>
            <w:noProof/>
            <w:webHidden/>
          </w:rPr>
          <w:fldChar w:fldCharType="separate"/>
        </w:r>
        <w:r w:rsidR="000B7242">
          <w:rPr>
            <w:noProof/>
            <w:webHidden/>
          </w:rPr>
          <w:t>6</w:t>
        </w:r>
        <w:r w:rsidR="000B7242">
          <w:rPr>
            <w:noProof/>
            <w:webHidden/>
          </w:rPr>
          <w:fldChar w:fldCharType="end"/>
        </w:r>
      </w:hyperlink>
    </w:p>
    <w:p w14:paraId="5920951E" w14:textId="25A538AD" w:rsidR="000B7242" w:rsidRDefault="006E32E6" w:rsidP="000B7242">
      <w:pPr>
        <w:pStyle w:val="TOC2"/>
        <w:tabs>
          <w:tab w:val="left" w:pos="960"/>
          <w:tab w:val="right" w:leader="dot" w:pos="9016"/>
        </w:tabs>
        <w:spacing w:line="240" w:lineRule="auto"/>
        <w:rPr>
          <w:rFonts w:asciiTheme="minorHAnsi" w:eastAsiaTheme="minorEastAsia" w:hAnsiTheme="minorHAnsi"/>
          <w:noProof/>
          <w:sz w:val="24"/>
          <w:szCs w:val="24"/>
          <w:lang w:val="en-CH" w:eastAsia="en-GB"/>
        </w:rPr>
      </w:pPr>
      <w:hyperlink w:anchor="_Toc98077522" w:history="1">
        <w:r w:rsidR="000B7242" w:rsidRPr="0017170D">
          <w:rPr>
            <w:rStyle w:val="Hyperlink"/>
            <w:noProof/>
            <w:lang w:val="en-GB"/>
          </w:rPr>
          <w:t>2.1</w:t>
        </w:r>
        <w:r w:rsidR="000B7242">
          <w:rPr>
            <w:rFonts w:asciiTheme="minorHAnsi" w:eastAsiaTheme="minorEastAsia" w:hAnsiTheme="minorHAnsi"/>
            <w:noProof/>
            <w:sz w:val="24"/>
            <w:szCs w:val="24"/>
            <w:lang w:val="en-CH" w:eastAsia="en-GB"/>
          </w:rPr>
          <w:tab/>
        </w:r>
        <w:r w:rsidR="000B7242" w:rsidRPr="0017170D">
          <w:rPr>
            <w:rStyle w:val="Hyperlink"/>
            <w:noProof/>
            <w:lang w:val="en-GB"/>
          </w:rPr>
          <w:t>Air Quality in African Cities</w:t>
        </w:r>
        <w:r w:rsidR="000B7242">
          <w:rPr>
            <w:noProof/>
            <w:webHidden/>
          </w:rPr>
          <w:tab/>
        </w:r>
        <w:r w:rsidR="000B7242">
          <w:rPr>
            <w:noProof/>
            <w:webHidden/>
          </w:rPr>
          <w:fldChar w:fldCharType="begin"/>
        </w:r>
        <w:r w:rsidR="000B7242">
          <w:rPr>
            <w:noProof/>
            <w:webHidden/>
          </w:rPr>
          <w:instrText xml:space="preserve"> PAGEREF _Toc98077522 \h </w:instrText>
        </w:r>
        <w:r w:rsidR="000B7242">
          <w:rPr>
            <w:noProof/>
            <w:webHidden/>
          </w:rPr>
        </w:r>
        <w:r w:rsidR="000B7242">
          <w:rPr>
            <w:noProof/>
            <w:webHidden/>
          </w:rPr>
          <w:fldChar w:fldCharType="separate"/>
        </w:r>
        <w:r w:rsidR="000B7242">
          <w:rPr>
            <w:noProof/>
            <w:webHidden/>
          </w:rPr>
          <w:t>6</w:t>
        </w:r>
        <w:r w:rsidR="000B7242">
          <w:rPr>
            <w:noProof/>
            <w:webHidden/>
          </w:rPr>
          <w:fldChar w:fldCharType="end"/>
        </w:r>
      </w:hyperlink>
    </w:p>
    <w:p w14:paraId="520587D3" w14:textId="45CAF5D0" w:rsidR="000B7242" w:rsidRDefault="006E32E6" w:rsidP="000B7242">
      <w:pPr>
        <w:pStyle w:val="TOC2"/>
        <w:tabs>
          <w:tab w:val="left" w:pos="960"/>
          <w:tab w:val="right" w:leader="dot" w:pos="9016"/>
        </w:tabs>
        <w:spacing w:line="240" w:lineRule="auto"/>
        <w:rPr>
          <w:rFonts w:asciiTheme="minorHAnsi" w:eastAsiaTheme="minorEastAsia" w:hAnsiTheme="minorHAnsi"/>
          <w:noProof/>
          <w:sz w:val="24"/>
          <w:szCs w:val="24"/>
          <w:lang w:val="en-CH" w:eastAsia="en-GB"/>
        </w:rPr>
      </w:pPr>
      <w:hyperlink w:anchor="_Toc98077523" w:history="1">
        <w:r w:rsidR="000B7242" w:rsidRPr="0017170D">
          <w:rPr>
            <w:rStyle w:val="Hyperlink"/>
            <w:noProof/>
            <w:lang w:val="en-GB"/>
          </w:rPr>
          <w:t>2.2</w:t>
        </w:r>
        <w:r w:rsidR="000B7242">
          <w:rPr>
            <w:rFonts w:asciiTheme="minorHAnsi" w:eastAsiaTheme="minorEastAsia" w:hAnsiTheme="minorHAnsi"/>
            <w:noProof/>
            <w:sz w:val="24"/>
            <w:szCs w:val="24"/>
            <w:lang w:val="en-CH" w:eastAsia="en-GB"/>
          </w:rPr>
          <w:tab/>
        </w:r>
        <w:r w:rsidR="000B7242" w:rsidRPr="0017170D">
          <w:rPr>
            <w:rStyle w:val="Hyperlink"/>
            <w:noProof/>
            <w:lang w:val="en-GB"/>
          </w:rPr>
          <w:t>Medical waste/disposal/burning</w:t>
        </w:r>
        <w:r w:rsidR="000B7242">
          <w:rPr>
            <w:noProof/>
            <w:webHidden/>
          </w:rPr>
          <w:tab/>
        </w:r>
        <w:r w:rsidR="000B7242">
          <w:rPr>
            <w:noProof/>
            <w:webHidden/>
          </w:rPr>
          <w:fldChar w:fldCharType="begin"/>
        </w:r>
        <w:r w:rsidR="000B7242">
          <w:rPr>
            <w:noProof/>
            <w:webHidden/>
          </w:rPr>
          <w:instrText xml:space="preserve"> PAGEREF _Toc98077523 \h </w:instrText>
        </w:r>
        <w:r w:rsidR="000B7242">
          <w:rPr>
            <w:noProof/>
            <w:webHidden/>
          </w:rPr>
        </w:r>
        <w:r w:rsidR="000B7242">
          <w:rPr>
            <w:noProof/>
            <w:webHidden/>
          </w:rPr>
          <w:fldChar w:fldCharType="separate"/>
        </w:r>
        <w:r w:rsidR="000B7242">
          <w:rPr>
            <w:noProof/>
            <w:webHidden/>
          </w:rPr>
          <w:t>6</w:t>
        </w:r>
        <w:r w:rsidR="000B7242">
          <w:rPr>
            <w:noProof/>
            <w:webHidden/>
          </w:rPr>
          <w:fldChar w:fldCharType="end"/>
        </w:r>
      </w:hyperlink>
    </w:p>
    <w:p w14:paraId="39388105" w14:textId="3F995452" w:rsidR="000B7242" w:rsidRDefault="006E32E6" w:rsidP="000B7242">
      <w:pPr>
        <w:pStyle w:val="TOC3"/>
        <w:tabs>
          <w:tab w:val="left" w:pos="1200"/>
          <w:tab w:val="right" w:leader="dot" w:pos="9016"/>
        </w:tabs>
        <w:spacing w:line="240" w:lineRule="auto"/>
        <w:rPr>
          <w:rFonts w:asciiTheme="minorHAnsi" w:eastAsiaTheme="minorEastAsia" w:hAnsiTheme="minorHAnsi"/>
          <w:noProof/>
          <w:sz w:val="24"/>
          <w:szCs w:val="24"/>
          <w:lang w:val="en-CH" w:eastAsia="en-GB"/>
        </w:rPr>
      </w:pPr>
      <w:hyperlink w:anchor="_Toc98077524" w:history="1">
        <w:r w:rsidR="000B7242" w:rsidRPr="0017170D">
          <w:rPr>
            <w:rStyle w:val="Hyperlink"/>
            <w:b/>
            <w:noProof/>
            <w:lang w:val="en-GB"/>
          </w:rPr>
          <w:t>2.2.1</w:t>
        </w:r>
        <w:r w:rsidR="000B7242">
          <w:rPr>
            <w:rFonts w:asciiTheme="minorHAnsi" w:eastAsiaTheme="minorEastAsia" w:hAnsiTheme="minorHAnsi"/>
            <w:noProof/>
            <w:sz w:val="24"/>
            <w:szCs w:val="24"/>
            <w:lang w:val="en-CH" w:eastAsia="en-GB"/>
          </w:rPr>
          <w:tab/>
        </w:r>
        <w:r w:rsidR="000B7242" w:rsidRPr="0017170D">
          <w:rPr>
            <w:rStyle w:val="Hyperlink"/>
            <w:noProof/>
            <w:lang w:val="en-GB"/>
          </w:rPr>
          <w:t>Solid waste</w:t>
        </w:r>
        <w:r w:rsidR="000B7242">
          <w:rPr>
            <w:noProof/>
            <w:webHidden/>
          </w:rPr>
          <w:tab/>
        </w:r>
        <w:r w:rsidR="000B7242">
          <w:rPr>
            <w:noProof/>
            <w:webHidden/>
          </w:rPr>
          <w:fldChar w:fldCharType="begin"/>
        </w:r>
        <w:r w:rsidR="000B7242">
          <w:rPr>
            <w:noProof/>
            <w:webHidden/>
          </w:rPr>
          <w:instrText xml:space="preserve"> PAGEREF _Toc98077524 \h </w:instrText>
        </w:r>
        <w:r w:rsidR="000B7242">
          <w:rPr>
            <w:noProof/>
            <w:webHidden/>
          </w:rPr>
        </w:r>
        <w:r w:rsidR="000B7242">
          <w:rPr>
            <w:noProof/>
            <w:webHidden/>
          </w:rPr>
          <w:fldChar w:fldCharType="separate"/>
        </w:r>
        <w:r w:rsidR="000B7242">
          <w:rPr>
            <w:noProof/>
            <w:webHidden/>
          </w:rPr>
          <w:t>6</w:t>
        </w:r>
        <w:r w:rsidR="000B7242">
          <w:rPr>
            <w:noProof/>
            <w:webHidden/>
          </w:rPr>
          <w:fldChar w:fldCharType="end"/>
        </w:r>
      </w:hyperlink>
    </w:p>
    <w:p w14:paraId="47BA6EB6" w14:textId="18C17744" w:rsidR="000B7242" w:rsidRDefault="006E32E6" w:rsidP="000B7242">
      <w:pPr>
        <w:pStyle w:val="TOC3"/>
        <w:tabs>
          <w:tab w:val="left" w:pos="1200"/>
          <w:tab w:val="right" w:leader="dot" w:pos="9016"/>
        </w:tabs>
        <w:spacing w:line="240" w:lineRule="auto"/>
        <w:rPr>
          <w:rFonts w:asciiTheme="minorHAnsi" w:eastAsiaTheme="minorEastAsia" w:hAnsiTheme="minorHAnsi"/>
          <w:noProof/>
          <w:sz w:val="24"/>
          <w:szCs w:val="24"/>
          <w:lang w:val="en-CH" w:eastAsia="en-GB"/>
        </w:rPr>
      </w:pPr>
      <w:hyperlink w:anchor="_Toc98077525" w:history="1">
        <w:r w:rsidR="000B7242" w:rsidRPr="0017170D">
          <w:rPr>
            <w:rStyle w:val="Hyperlink"/>
            <w:b/>
            <w:noProof/>
            <w:lang w:val="en-GB"/>
          </w:rPr>
          <w:t>2.2.2</w:t>
        </w:r>
        <w:r w:rsidR="000B7242">
          <w:rPr>
            <w:rFonts w:asciiTheme="minorHAnsi" w:eastAsiaTheme="minorEastAsia" w:hAnsiTheme="minorHAnsi"/>
            <w:noProof/>
            <w:sz w:val="24"/>
            <w:szCs w:val="24"/>
            <w:lang w:val="en-CH" w:eastAsia="en-GB"/>
          </w:rPr>
          <w:tab/>
        </w:r>
        <w:r w:rsidR="000B7242" w:rsidRPr="0017170D">
          <w:rPr>
            <w:rStyle w:val="Hyperlink"/>
            <w:noProof/>
            <w:lang w:val="en-GB"/>
          </w:rPr>
          <w:t>Medical Waste- what it is, how much, etc</w:t>
        </w:r>
        <w:r w:rsidR="000B7242">
          <w:rPr>
            <w:noProof/>
            <w:webHidden/>
          </w:rPr>
          <w:tab/>
        </w:r>
        <w:r w:rsidR="000B7242">
          <w:rPr>
            <w:noProof/>
            <w:webHidden/>
          </w:rPr>
          <w:fldChar w:fldCharType="begin"/>
        </w:r>
        <w:r w:rsidR="000B7242">
          <w:rPr>
            <w:noProof/>
            <w:webHidden/>
          </w:rPr>
          <w:instrText xml:space="preserve"> PAGEREF _Toc98077525 \h </w:instrText>
        </w:r>
        <w:r w:rsidR="000B7242">
          <w:rPr>
            <w:noProof/>
            <w:webHidden/>
          </w:rPr>
        </w:r>
        <w:r w:rsidR="000B7242">
          <w:rPr>
            <w:noProof/>
            <w:webHidden/>
          </w:rPr>
          <w:fldChar w:fldCharType="separate"/>
        </w:r>
        <w:r w:rsidR="000B7242">
          <w:rPr>
            <w:noProof/>
            <w:webHidden/>
          </w:rPr>
          <w:t>6</w:t>
        </w:r>
        <w:r w:rsidR="000B7242">
          <w:rPr>
            <w:noProof/>
            <w:webHidden/>
          </w:rPr>
          <w:fldChar w:fldCharType="end"/>
        </w:r>
      </w:hyperlink>
    </w:p>
    <w:p w14:paraId="56362A69" w14:textId="2C721D5D" w:rsidR="000B7242" w:rsidRDefault="006E32E6" w:rsidP="000B7242">
      <w:pPr>
        <w:pStyle w:val="TOC3"/>
        <w:tabs>
          <w:tab w:val="left" w:pos="1200"/>
          <w:tab w:val="right" w:leader="dot" w:pos="9016"/>
        </w:tabs>
        <w:spacing w:line="240" w:lineRule="auto"/>
        <w:rPr>
          <w:rFonts w:asciiTheme="minorHAnsi" w:eastAsiaTheme="minorEastAsia" w:hAnsiTheme="minorHAnsi"/>
          <w:noProof/>
          <w:sz w:val="24"/>
          <w:szCs w:val="24"/>
          <w:lang w:val="en-CH" w:eastAsia="en-GB"/>
        </w:rPr>
      </w:pPr>
      <w:hyperlink w:anchor="_Toc98077526" w:history="1">
        <w:r w:rsidR="000B7242" w:rsidRPr="0017170D">
          <w:rPr>
            <w:rStyle w:val="Hyperlink"/>
            <w:b/>
            <w:noProof/>
            <w:lang w:val="en-GB"/>
          </w:rPr>
          <w:t>2.2.3</w:t>
        </w:r>
        <w:r w:rsidR="000B7242">
          <w:rPr>
            <w:rFonts w:asciiTheme="minorHAnsi" w:eastAsiaTheme="minorEastAsia" w:hAnsiTheme="minorHAnsi"/>
            <w:noProof/>
            <w:sz w:val="24"/>
            <w:szCs w:val="24"/>
            <w:lang w:val="en-CH" w:eastAsia="en-GB"/>
          </w:rPr>
          <w:tab/>
        </w:r>
        <w:r w:rsidR="000B7242" w:rsidRPr="0017170D">
          <w:rPr>
            <w:rStyle w:val="Hyperlink"/>
            <w:noProof/>
            <w:lang w:val="en-GB"/>
          </w:rPr>
          <w:t>Trash burning (extent, quantification)</w:t>
        </w:r>
        <w:r w:rsidR="000B7242">
          <w:rPr>
            <w:noProof/>
            <w:webHidden/>
          </w:rPr>
          <w:tab/>
        </w:r>
        <w:r w:rsidR="000B7242">
          <w:rPr>
            <w:noProof/>
            <w:webHidden/>
          </w:rPr>
          <w:fldChar w:fldCharType="begin"/>
        </w:r>
        <w:r w:rsidR="000B7242">
          <w:rPr>
            <w:noProof/>
            <w:webHidden/>
          </w:rPr>
          <w:instrText xml:space="preserve"> PAGEREF _Toc98077526 \h </w:instrText>
        </w:r>
        <w:r w:rsidR="000B7242">
          <w:rPr>
            <w:noProof/>
            <w:webHidden/>
          </w:rPr>
        </w:r>
        <w:r w:rsidR="000B7242">
          <w:rPr>
            <w:noProof/>
            <w:webHidden/>
          </w:rPr>
          <w:fldChar w:fldCharType="separate"/>
        </w:r>
        <w:r w:rsidR="000B7242">
          <w:rPr>
            <w:noProof/>
            <w:webHidden/>
          </w:rPr>
          <w:t>6</w:t>
        </w:r>
        <w:r w:rsidR="000B7242">
          <w:rPr>
            <w:noProof/>
            <w:webHidden/>
          </w:rPr>
          <w:fldChar w:fldCharType="end"/>
        </w:r>
      </w:hyperlink>
    </w:p>
    <w:p w14:paraId="7705E65E" w14:textId="3EB1A08A" w:rsidR="000B7242" w:rsidRDefault="006E32E6" w:rsidP="000B7242">
      <w:pPr>
        <w:pStyle w:val="TOC2"/>
        <w:tabs>
          <w:tab w:val="left" w:pos="960"/>
          <w:tab w:val="right" w:leader="dot" w:pos="9016"/>
        </w:tabs>
        <w:spacing w:line="240" w:lineRule="auto"/>
        <w:rPr>
          <w:rFonts w:asciiTheme="minorHAnsi" w:eastAsiaTheme="minorEastAsia" w:hAnsiTheme="minorHAnsi"/>
          <w:noProof/>
          <w:sz w:val="24"/>
          <w:szCs w:val="24"/>
          <w:lang w:val="en-CH" w:eastAsia="en-GB"/>
        </w:rPr>
      </w:pPr>
      <w:hyperlink w:anchor="_Toc98077527" w:history="1">
        <w:r w:rsidR="000B7242" w:rsidRPr="0017170D">
          <w:rPr>
            <w:rStyle w:val="Hyperlink"/>
            <w:noProof/>
            <w:lang w:val="en-GB"/>
          </w:rPr>
          <w:t>2.3</w:t>
        </w:r>
        <w:r w:rsidR="000B7242">
          <w:rPr>
            <w:rFonts w:asciiTheme="minorHAnsi" w:eastAsiaTheme="minorEastAsia" w:hAnsiTheme="minorHAnsi"/>
            <w:noProof/>
            <w:sz w:val="24"/>
            <w:szCs w:val="24"/>
            <w:lang w:val="en-CH" w:eastAsia="en-GB"/>
          </w:rPr>
          <w:tab/>
        </w:r>
        <w:r w:rsidR="000B7242" w:rsidRPr="0017170D">
          <w:rPr>
            <w:rStyle w:val="Hyperlink"/>
            <w:noProof/>
            <w:lang w:val="en-GB"/>
          </w:rPr>
          <w:t>Health impacts of trash burning</w:t>
        </w:r>
        <w:r w:rsidR="000B7242">
          <w:rPr>
            <w:noProof/>
            <w:webHidden/>
          </w:rPr>
          <w:tab/>
        </w:r>
        <w:r w:rsidR="000B7242">
          <w:rPr>
            <w:noProof/>
            <w:webHidden/>
          </w:rPr>
          <w:fldChar w:fldCharType="begin"/>
        </w:r>
        <w:r w:rsidR="000B7242">
          <w:rPr>
            <w:noProof/>
            <w:webHidden/>
          </w:rPr>
          <w:instrText xml:space="preserve"> PAGEREF _Toc98077527 \h </w:instrText>
        </w:r>
        <w:r w:rsidR="000B7242">
          <w:rPr>
            <w:noProof/>
            <w:webHidden/>
          </w:rPr>
        </w:r>
        <w:r w:rsidR="000B7242">
          <w:rPr>
            <w:noProof/>
            <w:webHidden/>
          </w:rPr>
          <w:fldChar w:fldCharType="separate"/>
        </w:r>
        <w:r w:rsidR="000B7242">
          <w:rPr>
            <w:noProof/>
            <w:webHidden/>
          </w:rPr>
          <w:t>7</w:t>
        </w:r>
        <w:r w:rsidR="000B7242">
          <w:rPr>
            <w:noProof/>
            <w:webHidden/>
          </w:rPr>
          <w:fldChar w:fldCharType="end"/>
        </w:r>
      </w:hyperlink>
    </w:p>
    <w:p w14:paraId="38639764" w14:textId="525B6765" w:rsidR="000B7242" w:rsidRDefault="006E32E6" w:rsidP="000B7242">
      <w:pPr>
        <w:pStyle w:val="TOC3"/>
        <w:tabs>
          <w:tab w:val="left" w:pos="1200"/>
          <w:tab w:val="right" w:leader="dot" w:pos="9016"/>
        </w:tabs>
        <w:spacing w:line="240" w:lineRule="auto"/>
        <w:rPr>
          <w:rFonts w:asciiTheme="minorHAnsi" w:eastAsiaTheme="minorEastAsia" w:hAnsiTheme="minorHAnsi"/>
          <w:noProof/>
          <w:sz w:val="24"/>
          <w:szCs w:val="24"/>
          <w:lang w:val="en-CH" w:eastAsia="en-GB"/>
        </w:rPr>
      </w:pPr>
      <w:hyperlink w:anchor="_Toc98077528" w:history="1">
        <w:r w:rsidR="000B7242" w:rsidRPr="0017170D">
          <w:rPr>
            <w:rStyle w:val="Hyperlink"/>
            <w:noProof/>
            <w:lang w:val="en-GB"/>
          </w:rPr>
          <w:t>2.3.2</w:t>
        </w:r>
        <w:r w:rsidR="000B7242">
          <w:rPr>
            <w:rFonts w:asciiTheme="minorHAnsi" w:eastAsiaTheme="minorEastAsia" w:hAnsiTheme="minorHAnsi"/>
            <w:noProof/>
            <w:sz w:val="24"/>
            <w:szCs w:val="24"/>
            <w:lang w:val="en-CH" w:eastAsia="en-GB"/>
          </w:rPr>
          <w:tab/>
        </w:r>
        <w:r w:rsidR="000B7242" w:rsidRPr="0017170D">
          <w:rPr>
            <w:rStyle w:val="Hyperlink"/>
            <w:noProof/>
            <w:lang w:val="en-GB"/>
          </w:rPr>
          <w:t>PM from trash Burning</w:t>
        </w:r>
        <w:r w:rsidR="000B7242">
          <w:rPr>
            <w:noProof/>
            <w:webHidden/>
          </w:rPr>
          <w:tab/>
        </w:r>
        <w:r w:rsidR="000B7242">
          <w:rPr>
            <w:noProof/>
            <w:webHidden/>
          </w:rPr>
          <w:fldChar w:fldCharType="begin"/>
        </w:r>
        <w:r w:rsidR="000B7242">
          <w:rPr>
            <w:noProof/>
            <w:webHidden/>
          </w:rPr>
          <w:instrText xml:space="preserve"> PAGEREF _Toc98077528 \h </w:instrText>
        </w:r>
        <w:r w:rsidR="000B7242">
          <w:rPr>
            <w:noProof/>
            <w:webHidden/>
          </w:rPr>
        </w:r>
        <w:r w:rsidR="000B7242">
          <w:rPr>
            <w:noProof/>
            <w:webHidden/>
          </w:rPr>
          <w:fldChar w:fldCharType="separate"/>
        </w:r>
        <w:r w:rsidR="000B7242">
          <w:rPr>
            <w:noProof/>
            <w:webHidden/>
          </w:rPr>
          <w:t>8</w:t>
        </w:r>
        <w:r w:rsidR="000B7242">
          <w:rPr>
            <w:noProof/>
            <w:webHidden/>
          </w:rPr>
          <w:fldChar w:fldCharType="end"/>
        </w:r>
      </w:hyperlink>
    </w:p>
    <w:p w14:paraId="5FB398E4" w14:textId="3483B1DE" w:rsidR="000B7242" w:rsidRDefault="006E32E6" w:rsidP="000B7242">
      <w:pPr>
        <w:pStyle w:val="TOC3"/>
        <w:tabs>
          <w:tab w:val="left" w:pos="1200"/>
          <w:tab w:val="right" w:leader="dot" w:pos="9016"/>
        </w:tabs>
        <w:spacing w:line="240" w:lineRule="auto"/>
        <w:rPr>
          <w:rFonts w:asciiTheme="minorHAnsi" w:eastAsiaTheme="minorEastAsia" w:hAnsiTheme="minorHAnsi"/>
          <w:noProof/>
          <w:sz w:val="24"/>
          <w:szCs w:val="24"/>
          <w:lang w:val="en-CH" w:eastAsia="en-GB"/>
        </w:rPr>
      </w:pPr>
      <w:hyperlink w:anchor="_Toc98077529" w:history="1">
        <w:r w:rsidR="000B7242" w:rsidRPr="0017170D">
          <w:rPr>
            <w:rStyle w:val="Hyperlink"/>
            <w:noProof/>
            <w:lang w:val="en-GB"/>
          </w:rPr>
          <w:t>2.3.3</w:t>
        </w:r>
        <w:r w:rsidR="000B7242">
          <w:rPr>
            <w:rFonts w:asciiTheme="minorHAnsi" w:eastAsiaTheme="minorEastAsia" w:hAnsiTheme="minorHAnsi"/>
            <w:noProof/>
            <w:sz w:val="24"/>
            <w:szCs w:val="24"/>
            <w:lang w:val="en-CH" w:eastAsia="en-GB"/>
          </w:rPr>
          <w:tab/>
        </w:r>
        <w:r w:rsidR="000B7242" w:rsidRPr="0017170D">
          <w:rPr>
            <w:rStyle w:val="Hyperlink"/>
            <w:noProof/>
            <w:lang w:val="en-GB"/>
          </w:rPr>
          <w:t>Health impacts from pm2.5 from waste burning</w:t>
        </w:r>
        <w:r w:rsidR="000B7242">
          <w:rPr>
            <w:noProof/>
            <w:webHidden/>
          </w:rPr>
          <w:tab/>
        </w:r>
        <w:r w:rsidR="000B7242">
          <w:rPr>
            <w:noProof/>
            <w:webHidden/>
          </w:rPr>
          <w:fldChar w:fldCharType="begin"/>
        </w:r>
        <w:r w:rsidR="000B7242">
          <w:rPr>
            <w:noProof/>
            <w:webHidden/>
          </w:rPr>
          <w:instrText xml:space="preserve"> PAGEREF _Toc98077529 \h </w:instrText>
        </w:r>
        <w:r w:rsidR="000B7242">
          <w:rPr>
            <w:noProof/>
            <w:webHidden/>
          </w:rPr>
        </w:r>
        <w:r w:rsidR="000B7242">
          <w:rPr>
            <w:noProof/>
            <w:webHidden/>
          </w:rPr>
          <w:fldChar w:fldCharType="separate"/>
        </w:r>
        <w:r w:rsidR="000B7242">
          <w:rPr>
            <w:noProof/>
            <w:webHidden/>
          </w:rPr>
          <w:t>9</w:t>
        </w:r>
        <w:r w:rsidR="000B7242">
          <w:rPr>
            <w:noProof/>
            <w:webHidden/>
          </w:rPr>
          <w:fldChar w:fldCharType="end"/>
        </w:r>
      </w:hyperlink>
    </w:p>
    <w:p w14:paraId="07FD3A33" w14:textId="75177DE8" w:rsidR="000B7242" w:rsidRDefault="006E32E6" w:rsidP="000B7242">
      <w:pPr>
        <w:pStyle w:val="TOC1"/>
        <w:tabs>
          <w:tab w:val="left" w:pos="440"/>
          <w:tab w:val="right" w:leader="dot" w:pos="9016"/>
        </w:tabs>
        <w:spacing w:line="240" w:lineRule="auto"/>
        <w:rPr>
          <w:rFonts w:asciiTheme="minorHAnsi" w:eastAsiaTheme="minorEastAsia" w:hAnsiTheme="minorHAnsi"/>
          <w:noProof/>
          <w:sz w:val="24"/>
          <w:szCs w:val="24"/>
          <w:lang w:val="en-CH" w:eastAsia="en-GB"/>
        </w:rPr>
      </w:pPr>
      <w:hyperlink w:anchor="_Toc98077530" w:history="1">
        <w:r w:rsidR="000B7242" w:rsidRPr="0017170D">
          <w:rPr>
            <w:rStyle w:val="Hyperlink"/>
            <w:noProof/>
            <w:lang w:val="en-GB"/>
          </w:rPr>
          <w:t>3</w:t>
        </w:r>
        <w:r w:rsidR="000B7242">
          <w:rPr>
            <w:rFonts w:asciiTheme="minorHAnsi" w:eastAsiaTheme="minorEastAsia" w:hAnsiTheme="minorHAnsi"/>
            <w:noProof/>
            <w:sz w:val="24"/>
            <w:szCs w:val="24"/>
            <w:lang w:val="en-CH" w:eastAsia="en-GB"/>
          </w:rPr>
          <w:tab/>
        </w:r>
        <w:r w:rsidR="000B7242" w:rsidRPr="0017170D">
          <w:rPr>
            <w:rStyle w:val="Hyperlink"/>
            <w:noProof/>
            <w:lang w:val="en-GB"/>
          </w:rPr>
          <w:t>Methodology</w:t>
        </w:r>
        <w:r w:rsidR="000B7242">
          <w:rPr>
            <w:noProof/>
            <w:webHidden/>
          </w:rPr>
          <w:tab/>
        </w:r>
        <w:r w:rsidR="000B7242">
          <w:rPr>
            <w:noProof/>
            <w:webHidden/>
          </w:rPr>
          <w:fldChar w:fldCharType="begin"/>
        </w:r>
        <w:r w:rsidR="000B7242">
          <w:rPr>
            <w:noProof/>
            <w:webHidden/>
          </w:rPr>
          <w:instrText xml:space="preserve"> PAGEREF _Toc98077530 \h </w:instrText>
        </w:r>
        <w:r w:rsidR="000B7242">
          <w:rPr>
            <w:noProof/>
            <w:webHidden/>
          </w:rPr>
        </w:r>
        <w:r w:rsidR="000B7242">
          <w:rPr>
            <w:noProof/>
            <w:webHidden/>
          </w:rPr>
          <w:fldChar w:fldCharType="separate"/>
        </w:r>
        <w:r w:rsidR="000B7242">
          <w:rPr>
            <w:noProof/>
            <w:webHidden/>
          </w:rPr>
          <w:t>9</w:t>
        </w:r>
        <w:r w:rsidR="000B7242">
          <w:rPr>
            <w:noProof/>
            <w:webHidden/>
          </w:rPr>
          <w:fldChar w:fldCharType="end"/>
        </w:r>
      </w:hyperlink>
    </w:p>
    <w:p w14:paraId="18AE6210" w14:textId="14641DF9" w:rsidR="000B7242" w:rsidRDefault="006E32E6" w:rsidP="000B7242">
      <w:pPr>
        <w:pStyle w:val="TOC2"/>
        <w:tabs>
          <w:tab w:val="left" w:pos="960"/>
          <w:tab w:val="right" w:leader="dot" w:pos="9016"/>
        </w:tabs>
        <w:spacing w:line="240" w:lineRule="auto"/>
        <w:rPr>
          <w:rFonts w:asciiTheme="minorHAnsi" w:eastAsiaTheme="minorEastAsia" w:hAnsiTheme="minorHAnsi"/>
          <w:noProof/>
          <w:sz w:val="24"/>
          <w:szCs w:val="24"/>
          <w:lang w:val="en-CH" w:eastAsia="en-GB"/>
        </w:rPr>
      </w:pPr>
      <w:hyperlink w:anchor="_Toc98077531" w:history="1">
        <w:r w:rsidR="000B7242" w:rsidRPr="0017170D">
          <w:rPr>
            <w:rStyle w:val="Hyperlink"/>
            <w:noProof/>
            <w:lang w:val="en-GB"/>
          </w:rPr>
          <w:t>3.1</w:t>
        </w:r>
        <w:r w:rsidR="000B7242">
          <w:rPr>
            <w:rFonts w:asciiTheme="minorHAnsi" w:eastAsiaTheme="minorEastAsia" w:hAnsiTheme="minorHAnsi"/>
            <w:noProof/>
            <w:sz w:val="24"/>
            <w:szCs w:val="24"/>
            <w:lang w:val="en-CH" w:eastAsia="en-GB"/>
          </w:rPr>
          <w:tab/>
        </w:r>
        <w:r w:rsidR="000B7242" w:rsidRPr="0017170D">
          <w:rPr>
            <w:rStyle w:val="Hyperlink"/>
            <w:noProof/>
            <w:lang w:val="en-GB"/>
          </w:rPr>
          <w:t>Study site</w:t>
        </w:r>
        <w:r w:rsidR="000B7242">
          <w:rPr>
            <w:noProof/>
            <w:webHidden/>
          </w:rPr>
          <w:tab/>
        </w:r>
        <w:r w:rsidR="000B7242">
          <w:rPr>
            <w:noProof/>
            <w:webHidden/>
          </w:rPr>
          <w:fldChar w:fldCharType="begin"/>
        </w:r>
        <w:r w:rsidR="000B7242">
          <w:rPr>
            <w:noProof/>
            <w:webHidden/>
          </w:rPr>
          <w:instrText xml:space="preserve"> PAGEREF _Toc98077531 \h </w:instrText>
        </w:r>
        <w:r w:rsidR="000B7242">
          <w:rPr>
            <w:noProof/>
            <w:webHidden/>
          </w:rPr>
        </w:r>
        <w:r w:rsidR="000B7242">
          <w:rPr>
            <w:noProof/>
            <w:webHidden/>
          </w:rPr>
          <w:fldChar w:fldCharType="separate"/>
        </w:r>
        <w:r w:rsidR="000B7242">
          <w:rPr>
            <w:noProof/>
            <w:webHidden/>
          </w:rPr>
          <w:t>10</w:t>
        </w:r>
        <w:r w:rsidR="000B7242">
          <w:rPr>
            <w:noProof/>
            <w:webHidden/>
          </w:rPr>
          <w:fldChar w:fldCharType="end"/>
        </w:r>
      </w:hyperlink>
    </w:p>
    <w:p w14:paraId="74F4C7BE" w14:textId="52990937" w:rsidR="000B7242" w:rsidRDefault="006E32E6" w:rsidP="000B7242">
      <w:pPr>
        <w:pStyle w:val="TOC3"/>
        <w:tabs>
          <w:tab w:val="left" w:pos="1200"/>
          <w:tab w:val="right" w:leader="dot" w:pos="9016"/>
        </w:tabs>
        <w:spacing w:line="240" w:lineRule="auto"/>
        <w:rPr>
          <w:rFonts w:asciiTheme="minorHAnsi" w:eastAsiaTheme="minorEastAsia" w:hAnsiTheme="minorHAnsi"/>
          <w:noProof/>
          <w:sz w:val="24"/>
          <w:szCs w:val="24"/>
          <w:lang w:val="en-CH" w:eastAsia="en-GB"/>
        </w:rPr>
      </w:pPr>
      <w:hyperlink w:anchor="_Toc98077532" w:history="1">
        <w:r w:rsidR="000B7242" w:rsidRPr="0017170D">
          <w:rPr>
            <w:rStyle w:val="Hyperlink"/>
            <w:noProof/>
            <w:lang w:val="en-GB"/>
          </w:rPr>
          <w:t>3.1.1</w:t>
        </w:r>
        <w:r w:rsidR="000B7242">
          <w:rPr>
            <w:rFonts w:asciiTheme="minorHAnsi" w:eastAsiaTheme="minorEastAsia" w:hAnsiTheme="minorHAnsi"/>
            <w:noProof/>
            <w:sz w:val="24"/>
            <w:szCs w:val="24"/>
            <w:lang w:val="en-CH" w:eastAsia="en-GB"/>
          </w:rPr>
          <w:tab/>
        </w:r>
        <w:r w:rsidR="000B7242" w:rsidRPr="0017170D">
          <w:rPr>
            <w:rStyle w:val="Hyperlink"/>
            <w:noProof/>
            <w:lang w:val="en-GB"/>
          </w:rPr>
          <w:t>Locations of the sensors</w:t>
        </w:r>
        <w:r w:rsidR="000B7242">
          <w:rPr>
            <w:noProof/>
            <w:webHidden/>
          </w:rPr>
          <w:tab/>
        </w:r>
        <w:r w:rsidR="000B7242">
          <w:rPr>
            <w:noProof/>
            <w:webHidden/>
          </w:rPr>
          <w:fldChar w:fldCharType="begin"/>
        </w:r>
        <w:r w:rsidR="000B7242">
          <w:rPr>
            <w:noProof/>
            <w:webHidden/>
          </w:rPr>
          <w:instrText xml:space="preserve"> PAGEREF _Toc98077532 \h </w:instrText>
        </w:r>
        <w:r w:rsidR="000B7242">
          <w:rPr>
            <w:noProof/>
            <w:webHidden/>
          </w:rPr>
        </w:r>
        <w:r w:rsidR="000B7242">
          <w:rPr>
            <w:noProof/>
            <w:webHidden/>
          </w:rPr>
          <w:fldChar w:fldCharType="separate"/>
        </w:r>
        <w:r w:rsidR="000B7242">
          <w:rPr>
            <w:noProof/>
            <w:webHidden/>
          </w:rPr>
          <w:t>10</w:t>
        </w:r>
        <w:r w:rsidR="000B7242">
          <w:rPr>
            <w:noProof/>
            <w:webHidden/>
          </w:rPr>
          <w:fldChar w:fldCharType="end"/>
        </w:r>
      </w:hyperlink>
    </w:p>
    <w:p w14:paraId="6D9FAC3F" w14:textId="7883E1E8" w:rsidR="000B7242" w:rsidRDefault="006E32E6" w:rsidP="000B7242">
      <w:pPr>
        <w:pStyle w:val="TOC2"/>
        <w:tabs>
          <w:tab w:val="left" w:pos="960"/>
          <w:tab w:val="right" w:leader="dot" w:pos="9016"/>
        </w:tabs>
        <w:spacing w:line="240" w:lineRule="auto"/>
        <w:rPr>
          <w:rFonts w:asciiTheme="minorHAnsi" w:eastAsiaTheme="minorEastAsia" w:hAnsiTheme="minorHAnsi"/>
          <w:noProof/>
          <w:sz w:val="24"/>
          <w:szCs w:val="24"/>
          <w:lang w:val="en-CH" w:eastAsia="en-GB"/>
        </w:rPr>
      </w:pPr>
      <w:hyperlink w:anchor="_Toc98077533" w:history="1">
        <w:r w:rsidR="000B7242" w:rsidRPr="0017170D">
          <w:rPr>
            <w:rStyle w:val="Hyperlink"/>
            <w:noProof/>
            <w:lang w:val="en-GB"/>
          </w:rPr>
          <w:t>3.2</w:t>
        </w:r>
        <w:r w:rsidR="000B7242">
          <w:rPr>
            <w:rFonts w:asciiTheme="minorHAnsi" w:eastAsiaTheme="minorEastAsia" w:hAnsiTheme="minorHAnsi"/>
            <w:noProof/>
            <w:sz w:val="24"/>
            <w:szCs w:val="24"/>
            <w:lang w:val="en-CH" w:eastAsia="en-GB"/>
          </w:rPr>
          <w:tab/>
        </w:r>
        <w:r w:rsidR="000B7242" w:rsidRPr="0017170D">
          <w:rPr>
            <w:rStyle w:val="Hyperlink"/>
            <w:noProof/>
            <w:lang w:val="en-GB"/>
          </w:rPr>
          <w:t>Measuring Air Quality</w:t>
        </w:r>
        <w:r w:rsidR="000B7242">
          <w:rPr>
            <w:noProof/>
            <w:webHidden/>
          </w:rPr>
          <w:tab/>
        </w:r>
        <w:r w:rsidR="000B7242">
          <w:rPr>
            <w:noProof/>
            <w:webHidden/>
          </w:rPr>
          <w:fldChar w:fldCharType="begin"/>
        </w:r>
        <w:r w:rsidR="000B7242">
          <w:rPr>
            <w:noProof/>
            <w:webHidden/>
          </w:rPr>
          <w:instrText xml:space="preserve"> PAGEREF _Toc98077533 \h </w:instrText>
        </w:r>
        <w:r w:rsidR="000B7242">
          <w:rPr>
            <w:noProof/>
            <w:webHidden/>
          </w:rPr>
        </w:r>
        <w:r w:rsidR="000B7242">
          <w:rPr>
            <w:noProof/>
            <w:webHidden/>
          </w:rPr>
          <w:fldChar w:fldCharType="separate"/>
        </w:r>
        <w:r w:rsidR="000B7242">
          <w:rPr>
            <w:noProof/>
            <w:webHidden/>
          </w:rPr>
          <w:t>10</w:t>
        </w:r>
        <w:r w:rsidR="000B7242">
          <w:rPr>
            <w:noProof/>
            <w:webHidden/>
          </w:rPr>
          <w:fldChar w:fldCharType="end"/>
        </w:r>
      </w:hyperlink>
    </w:p>
    <w:p w14:paraId="219FE034" w14:textId="08C2292B" w:rsidR="000B7242" w:rsidRDefault="006E32E6" w:rsidP="000B7242">
      <w:pPr>
        <w:pStyle w:val="TOC3"/>
        <w:tabs>
          <w:tab w:val="left" w:pos="1200"/>
          <w:tab w:val="right" w:leader="dot" w:pos="9016"/>
        </w:tabs>
        <w:spacing w:line="240" w:lineRule="auto"/>
        <w:rPr>
          <w:rFonts w:asciiTheme="minorHAnsi" w:eastAsiaTheme="minorEastAsia" w:hAnsiTheme="minorHAnsi"/>
          <w:noProof/>
          <w:sz w:val="24"/>
          <w:szCs w:val="24"/>
          <w:lang w:val="en-CH" w:eastAsia="en-GB"/>
        </w:rPr>
      </w:pPr>
      <w:hyperlink w:anchor="_Toc98077534" w:history="1">
        <w:r w:rsidR="000B7242" w:rsidRPr="0017170D">
          <w:rPr>
            <w:rStyle w:val="Hyperlink"/>
            <w:noProof/>
            <w:lang w:val="en-GB"/>
          </w:rPr>
          <w:t>3.2.1</w:t>
        </w:r>
        <w:r w:rsidR="000B7242">
          <w:rPr>
            <w:rFonts w:asciiTheme="minorHAnsi" w:eastAsiaTheme="minorEastAsia" w:hAnsiTheme="minorHAnsi"/>
            <w:noProof/>
            <w:sz w:val="24"/>
            <w:szCs w:val="24"/>
            <w:lang w:val="en-CH" w:eastAsia="en-GB"/>
          </w:rPr>
          <w:tab/>
        </w:r>
        <w:r w:rsidR="000B7242" w:rsidRPr="0017170D">
          <w:rPr>
            <w:rStyle w:val="Hyperlink"/>
            <w:noProof/>
            <w:lang w:val="en-GB"/>
          </w:rPr>
          <w:t>Hardware and Software</w:t>
        </w:r>
        <w:r w:rsidR="000B7242">
          <w:rPr>
            <w:noProof/>
            <w:webHidden/>
          </w:rPr>
          <w:tab/>
        </w:r>
        <w:r w:rsidR="000B7242">
          <w:rPr>
            <w:noProof/>
            <w:webHidden/>
          </w:rPr>
          <w:fldChar w:fldCharType="begin"/>
        </w:r>
        <w:r w:rsidR="000B7242">
          <w:rPr>
            <w:noProof/>
            <w:webHidden/>
          </w:rPr>
          <w:instrText xml:space="preserve"> PAGEREF _Toc98077534 \h </w:instrText>
        </w:r>
        <w:r w:rsidR="000B7242">
          <w:rPr>
            <w:noProof/>
            <w:webHidden/>
          </w:rPr>
        </w:r>
        <w:r w:rsidR="000B7242">
          <w:rPr>
            <w:noProof/>
            <w:webHidden/>
          </w:rPr>
          <w:fldChar w:fldCharType="separate"/>
        </w:r>
        <w:r w:rsidR="000B7242">
          <w:rPr>
            <w:noProof/>
            <w:webHidden/>
          </w:rPr>
          <w:t>11</w:t>
        </w:r>
        <w:r w:rsidR="000B7242">
          <w:rPr>
            <w:noProof/>
            <w:webHidden/>
          </w:rPr>
          <w:fldChar w:fldCharType="end"/>
        </w:r>
      </w:hyperlink>
    </w:p>
    <w:p w14:paraId="0D68F35A" w14:textId="42C3D037" w:rsidR="000B7242" w:rsidRDefault="006E32E6" w:rsidP="000B7242">
      <w:pPr>
        <w:pStyle w:val="TOC3"/>
        <w:tabs>
          <w:tab w:val="left" w:pos="1200"/>
          <w:tab w:val="right" w:leader="dot" w:pos="9016"/>
        </w:tabs>
        <w:spacing w:line="240" w:lineRule="auto"/>
        <w:rPr>
          <w:rFonts w:asciiTheme="minorHAnsi" w:eastAsiaTheme="minorEastAsia" w:hAnsiTheme="minorHAnsi"/>
          <w:noProof/>
          <w:sz w:val="24"/>
          <w:szCs w:val="24"/>
          <w:lang w:val="en-CH" w:eastAsia="en-GB"/>
        </w:rPr>
      </w:pPr>
      <w:hyperlink w:anchor="_Toc98077535" w:history="1">
        <w:r w:rsidR="000B7242" w:rsidRPr="0017170D">
          <w:rPr>
            <w:rStyle w:val="Hyperlink"/>
            <w:noProof/>
            <w:lang w:val="en-GB"/>
          </w:rPr>
          <w:t>3.2.2</w:t>
        </w:r>
        <w:r w:rsidR="000B7242">
          <w:rPr>
            <w:rFonts w:asciiTheme="minorHAnsi" w:eastAsiaTheme="minorEastAsia" w:hAnsiTheme="minorHAnsi"/>
            <w:noProof/>
            <w:sz w:val="24"/>
            <w:szCs w:val="24"/>
            <w:lang w:val="en-CH" w:eastAsia="en-GB"/>
          </w:rPr>
          <w:tab/>
        </w:r>
        <w:r w:rsidR="000B7242" w:rsidRPr="0017170D">
          <w:rPr>
            <w:rStyle w:val="Hyperlink"/>
            <w:noProof/>
            <w:lang w:val="en-GB"/>
          </w:rPr>
          <w:t>Installation</w:t>
        </w:r>
        <w:r w:rsidR="000B7242">
          <w:rPr>
            <w:noProof/>
            <w:webHidden/>
          </w:rPr>
          <w:tab/>
        </w:r>
        <w:r w:rsidR="000B7242">
          <w:rPr>
            <w:noProof/>
            <w:webHidden/>
          </w:rPr>
          <w:fldChar w:fldCharType="begin"/>
        </w:r>
        <w:r w:rsidR="000B7242">
          <w:rPr>
            <w:noProof/>
            <w:webHidden/>
          </w:rPr>
          <w:instrText xml:space="preserve"> PAGEREF _Toc98077535 \h </w:instrText>
        </w:r>
        <w:r w:rsidR="000B7242">
          <w:rPr>
            <w:noProof/>
            <w:webHidden/>
          </w:rPr>
        </w:r>
        <w:r w:rsidR="000B7242">
          <w:rPr>
            <w:noProof/>
            <w:webHidden/>
          </w:rPr>
          <w:fldChar w:fldCharType="separate"/>
        </w:r>
        <w:r w:rsidR="000B7242">
          <w:rPr>
            <w:noProof/>
            <w:webHidden/>
          </w:rPr>
          <w:t>13</w:t>
        </w:r>
        <w:r w:rsidR="000B7242">
          <w:rPr>
            <w:noProof/>
            <w:webHidden/>
          </w:rPr>
          <w:fldChar w:fldCharType="end"/>
        </w:r>
      </w:hyperlink>
    </w:p>
    <w:p w14:paraId="0E4C699D" w14:textId="252A8D4D" w:rsidR="000B7242" w:rsidRDefault="006E32E6" w:rsidP="000B7242">
      <w:pPr>
        <w:pStyle w:val="TOC2"/>
        <w:tabs>
          <w:tab w:val="left" w:pos="960"/>
          <w:tab w:val="right" w:leader="dot" w:pos="9016"/>
        </w:tabs>
        <w:spacing w:line="240" w:lineRule="auto"/>
        <w:rPr>
          <w:rFonts w:asciiTheme="minorHAnsi" w:eastAsiaTheme="minorEastAsia" w:hAnsiTheme="minorHAnsi"/>
          <w:noProof/>
          <w:sz w:val="24"/>
          <w:szCs w:val="24"/>
          <w:lang w:val="en-CH" w:eastAsia="en-GB"/>
        </w:rPr>
      </w:pPr>
      <w:hyperlink w:anchor="_Toc98077536" w:history="1">
        <w:r w:rsidR="000B7242" w:rsidRPr="0017170D">
          <w:rPr>
            <w:rStyle w:val="Hyperlink"/>
            <w:noProof/>
            <w:lang w:val="en-GB"/>
          </w:rPr>
          <w:t>3.3</w:t>
        </w:r>
        <w:r w:rsidR="000B7242">
          <w:rPr>
            <w:rFonts w:asciiTheme="minorHAnsi" w:eastAsiaTheme="minorEastAsia" w:hAnsiTheme="minorHAnsi"/>
            <w:noProof/>
            <w:sz w:val="24"/>
            <w:szCs w:val="24"/>
            <w:lang w:val="en-CH" w:eastAsia="en-GB"/>
          </w:rPr>
          <w:tab/>
        </w:r>
        <w:r w:rsidR="000B7242" w:rsidRPr="0017170D">
          <w:rPr>
            <w:rStyle w:val="Hyperlink"/>
            <w:noProof/>
            <w:lang w:val="en-GB"/>
          </w:rPr>
          <w:t>Qualitative Methods</w:t>
        </w:r>
        <w:r w:rsidR="000B7242">
          <w:rPr>
            <w:noProof/>
            <w:webHidden/>
          </w:rPr>
          <w:tab/>
        </w:r>
        <w:r w:rsidR="000B7242">
          <w:rPr>
            <w:noProof/>
            <w:webHidden/>
          </w:rPr>
          <w:fldChar w:fldCharType="begin"/>
        </w:r>
        <w:r w:rsidR="000B7242">
          <w:rPr>
            <w:noProof/>
            <w:webHidden/>
          </w:rPr>
          <w:instrText xml:space="preserve"> PAGEREF _Toc98077536 \h </w:instrText>
        </w:r>
        <w:r w:rsidR="000B7242">
          <w:rPr>
            <w:noProof/>
            <w:webHidden/>
          </w:rPr>
        </w:r>
        <w:r w:rsidR="000B7242">
          <w:rPr>
            <w:noProof/>
            <w:webHidden/>
          </w:rPr>
          <w:fldChar w:fldCharType="separate"/>
        </w:r>
        <w:r w:rsidR="000B7242">
          <w:rPr>
            <w:noProof/>
            <w:webHidden/>
          </w:rPr>
          <w:t>13</w:t>
        </w:r>
        <w:r w:rsidR="000B7242">
          <w:rPr>
            <w:noProof/>
            <w:webHidden/>
          </w:rPr>
          <w:fldChar w:fldCharType="end"/>
        </w:r>
      </w:hyperlink>
    </w:p>
    <w:p w14:paraId="247C5C11" w14:textId="4FC6FF3E" w:rsidR="000B7242" w:rsidRDefault="006E32E6" w:rsidP="000B7242">
      <w:pPr>
        <w:pStyle w:val="TOC1"/>
        <w:tabs>
          <w:tab w:val="left" w:pos="440"/>
          <w:tab w:val="right" w:leader="dot" w:pos="9016"/>
        </w:tabs>
        <w:spacing w:line="240" w:lineRule="auto"/>
        <w:rPr>
          <w:rFonts w:asciiTheme="minorHAnsi" w:eastAsiaTheme="minorEastAsia" w:hAnsiTheme="minorHAnsi"/>
          <w:noProof/>
          <w:sz w:val="24"/>
          <w:szCs w:val="24"/>
          <w:lang w:val="en-CH" w:eastAsia="en-GB"/>
        </w:rPr>
      </w:pPr>
      <w:hyperlink w:anchor="_Toc98077537" w:history="1">
        <w:r w:rsidR="000B7242" w:rsidRPr="0017170D">
          <w:rPr>
            <w:rStyle w:val="Hyperlink"/>
            <w:noProof/>
            <w:lang w:val="en-GB"/>
          </w:rPr>
          <w:t>4</w:t>
        </w:r>
        <w:r w:rsidR="000B7242">
          <w:rPr>
            <w:rFonts w:asciiTheme="minorHAnsi" w:eastAsiaTheme="minorEastAsia" w:hAnsiTheme="minorHAnsi"/>
            <w:noProof/>
            <w:sz w:val="24"/>
            <w:szCs w:val="24"/>
            <w:lang w:val="en-CH" w:eastAsia="en-GB"/>
          </w:rPr>
          <w:tab/>
        </w:r>
        <w:r w:rsidR="000B7242" w:rsidRPr="0017170D">
          <w:rPr>
            <w:rStyle w:val="Hyperlink"/>
            <w:noProof/>
            <w:lang w:val="en-GB"/>
          </w:rPr>
          <w:t>Results and Discussion</w:t>
        </w:r>
        <w:r w:rsidR="000B7242">
          <w:rPr>
            <w:noProof/>
            <w:webHidden/>
          </w:rPr>
          <w:tab/>
        </w:r>
        <w:r w:rsidR="000B7242">
          <w:rPr>
            <w:noProof/>
            <w:webHidden/>
          </w:rPr>
          <w:fldChar w:fldCharType="begin"/>
        </w:r>
        <w:r w:rsidR="000B7242">
          <w:rPr>
            <w:noProof/>
            <w:webHidden/>
          </w:rPr>
          <w:instrText xml:space="preserve"> PAGEREF _Toc98077537 \h </w:instrText>
        </w:r>
        <w:r w:rsidR="000B7242">
          <w:rPr>
            <w:noProof/>
            <w:webHidden/>
          </w:rPr>
        </w:r>
        <w:r w:rsidR="000B7242">
          <w:rPr>
            <w:noProof/>
            <w:webHidden/>
          </w:rPr>
          <w:fldChar w:fldCharType="separate"/>
        </w:r>
        <w:r w:rsidR="000B7242">
          <w:rPr>
            <w:noProof/>
            <w:webHidden/>
          </w:rPr>
          <w:t>14</w:t>
        </w:r>
        <w:r w:rsidR="000B7242">
          <w:rPr>
            <w:noProof/>
            <w:webHidden/>
          </w:rPr>
          <w:fldChar w:fldCharType="end"/>
        </w:r>
      </w:hyperlink>
    </w:p>
    <w:p w14:paraId="51E4BC36" w14:textId="4FC357BC" w:rsidR="000B7242" w:rsidRDefault="006E32E6" w:rsidP="000B7242">
      <w:pPr>
        <w:pStyle w:val="TOC2"/>
        <w:tabs>
          <w:tab w:val="left" w:pos="960"/>
          <w:tab w:val="right" w:leader="dot" w:pos="9016"/>
        </w:tabs>
        <w:spacing w:line="240" w:lineRule="auto"/>
        <w:rPr>
          <w:rFonts w:asciiTheme="minorHAnsi" w:eastAsiaTheme="minorEastAsia" w:hAnsiTheme="minorHAnsi"/>
          <w:noProof/>
          <w:sz w:val="24"/>
          <w:szCs w:val="24"/>
          <w:lang w:val="en-CH" w:eastAsia="en-GB"/>
        </w:rPr>
      </w:pPr>
      <w:hyperlink w:anchor="_Toc98077538" w:history="1">
        <w:r w:rsidR="000B7242" w:rsidRPr="0017170D">
          <w:rPr>
            <w:rStyle w:val="Hyperlink"/>
            <w:noProof/>
            <w:lang w:val="en-GB"/>
          </w:rPr>
          <w:t>4.1</w:t>
        </w:r>
        <w:r w:rsidR="000B7242">
          <w:rPr>
            <w:rFonts w:asciiTheme="minorHAnsi" w:eastAsiaTheme="minorEastAsia" w:hAnsiTheme="minorHAnsi"/>
            <w:noProof/>
            <w:sz w:val="24"/>
            <w:szCs w:val="24"/>
            <w:lang w:val="en-CH" w:eastAsia="en-GB"/>
          </w:rPr>
          <w:tab/>
        </w:r>
        <w:r w:rsidR="000B7242" w:rsidRPr="0017170D">
          <w:rPr>
            <w:rStyle w:val="Hyperlink"/>
            <w:noProof/>
            <w:lang w:val="en-GB"/>
          </w:rPr>
          <w:t>Air Quality Measurements</w:t>
        </w:r>
        <w:r w:rsidR="000B7242">
          <w:rPr>
            <w:noProof/>
            <w:webHidden/>
          </w:rPr>
          <w:tab/>
        </w:r>
        <w:r w:rsidR="000B7242">
          <w:rPr>
            <w:noProof/>
            <w:webHidden/>
          </w:rPr>
          <w:fldChar w:fldCharType="begin"/>
        </w:r>
        <w:r w:rsidR="000B7242">
          <w:rPr>
            <w:noProof/>
            <w:webHidden/>
          </w:rPr>
          <w:instrText xml:space="preserve"> PAGEREF _Toc98077538 \h </w:instrText>
        </w:r>
        <w:r w:rsidR="000B7242">
          <w:rPr>
            <w:noProof/>
            <w:webHidden/>
          </w:rPr>
        </w:r>
        <w:r w:rsidR="000B7242">
          <w:rPr>
            <w:noProof/>
            <w:webHidden/>
          </w:rPr>
          <w:fldChar w:fldCharType="separate"/>
        </w:r>
        <w:r w:rsidR="000B7242">
          <w:rPr>
            <w:noProof/>
            <w:webHidden/>
          </w:rPr>
          <w:t>14</w:t>
        </w:r>
        <w:r w:rsidR="000B7242">
          <w:rPr>
            <w:noProof/>
            <w:webHidden/>
          </w:rPr>
          <w:fldChar w:fldCharType="end"/>
        </w:r>
      </w:hyperlink>
    </w:p>
    <w:p w14:paraId="4F153AC2" w14:textId="446432BA" w:rsidR="000B7242" w:rsidRDefault="006E32E6" w:rsidP="000B7242">
      <w:pPr>
        <w:pStyle w:val="TOC3"/>
        <w:tabs>
          <w:tab w:val="left" w:pos="1200"/>
          <w:tab w:val="right" w:leader="dot" w:pos="9016"/>
        </w:tabs>
        <w:spacing w:line="240" w:lineRule="auto"/>
        <w:rPr>
          <w:rFonts w:asciiTheme="minorHAnsi" w:eastAsiaTheme="minorEastAsia" w:hAnsiTheme="minorHAnsi"/>
          <w:noProof/>
          <w:sz w:val="24"/>
          <w:szCs w:val="24"/>
          <w:lang w:val="en-CH" w:eastAsia="en-GB"/>
        </w:rPr>
      </w:pPr>
      <w:hyperlink w:anchor="_Toc98077539" w:history="1">
        <w:r w:rsidR="000B7242" w:rsidRPr="0017170D">
          <w:rPr>
            <w:rStyle w:val="Hyperlink"/>
            <w:noProof/>
            <w:lang w:val="en-GB"/>
          </w:rPr>
          <w:t>4.1.1</w:t>
        </w:r>
        <w:r w:rsidR="000B7242">
          <w:rPr>
            <w:rFonts w:asciiTheme="minorHAnsi" w:eastAsiaTheme="minorEastAsia" w:hAnsiTheme="minorHAnsi"/>
            <w:noProof/>
            <w:sz w:val="24"/>
            <w:szCs w:val="24"/>
            <w:lang w:val="en-CH" w:eastAsia="en-GB"/>
          </w:rPr>
          <w:tab/>
        </w:r>
        <w:r w:rsidR="000B7242" w:rsidRPr="0017170D">
          <w:rPr>
            <w:rStyle w:val="Hyperlink"/>
            <w:noProof/>
            <w:lang w:val="en-GB"/>
          </w:rPr>
          <w:t>Five-minute data</w:t>
        </w:r>
        <w:r w:rsidR="000B7242">
          <w:rPr>
            <w:noProof/>
            <w:webHidden/>
          </w:rPr>
          <w:tab/>
        </w:r>
        <w:r w:rsidR="000B7242">
          <w:rPr>
            <w:noProof/>
            <w:webHidden/>
          </w:rPr>
          <w:fldChar w:fldCharType="begin"/>
        </w:r>
        <w:r w:rsidR="000B7242">
          <w:rPr>
            <w:noProof/>
            <w:webHidden/>
          </w:rPr>
          <w:instrText xml:space="preserve"> PAGEREF _Toc98077539 \h </w:instrText>
        </w:r>
        <w:r w:rsidR="000B7242">
          <w:rPr>
            <w:noProof/>
            <w:webHidden/>
          </w:rPr>
        </w:r>
        <w:r w:rsidR="000B7242">
          <w:rPr>
            <w:noProof/>
            <w:webHidden/>
          </w:rPr>
          <w:fldChar w:fldCharType="separate"/>
        </w:r>
        <w:r w:rsidR="000B7242">
          <w:rPr>
            <w:noProof/>
            <w:webHidden/>
          </w:rPr>
          <w:t>14</w:t>
        </w:r>
        <w:r w:rsidR="000B7242">
          <w:rPr>
            <w:noProof/>
            <w:webHidden/>
          </w:rPr>
          <w:fldChar w:fldCharType="end"/>
        </w:r>
      </w:hyperlink>
    </w:p>
    <w:p w14:paraId="7C7C07D4" w14:textId="2E956BC3" w:rsidR="000B7242" w:rsidRDefault="006E32E6" w:rsidP="000B7242">
      <w:pPr>
        <w:pStyle w:val="TOC3"/>
        <w:tabs>
          <w:tab w:val="left" w:pos="1200"/>
          <w:tab w:val="right" w:leader="dot" w:pos="9016"/>
        </w:tabs>
        <w:spacing w:line="240" w:lineRule="auto"/>
        <w:rPr>
          <w:rFonts w:asciiTheme="minorHAnsi" w:eastAsiaTheme="minorEastAsia" w:hAnsiTheme="minorHAnsi"/>
          <w:noProof/>
          <w:sz w:val="24"/>
          <w:szCs w:val="24"/>
          <w:lang w:val="en-CH" w:eastAsia="en-GB"/>
        </w:rPr>
      </w:pPr>
      <w:hyperlink w:anchor="_Toc98077540" w:history="1">
        <w:r w:rsidR="000B7242" w:rsidRPr="0017170D">
          <w:rPr>
            <w:rStyle w:val="Hyperlink"/>
            <w:noProof/>
            <w:lang w:val="en-GB"/>
          </w:rPr>
          <w:t>4.1.2</w:t>
        </w:r>
        <w:r w:rsidR="000B7242">
          <w:rPr>
            <w:rFonts w:asciiTheme="minorHAnsi" w:eastAsiaTheme="minorEastAsia" w:hAnsiTheme="minorHAnsi"/>
            <w:noProof/>
            <w:sz w:val="24"/>
            <w:szCs w:val="24"/>
            <w:lang w:val="en-CH" w:eastAsia="en-GB"/>
          </w:rPr>
          <w:tab/>
        </w:r>
        <w:r w:rsidR="000B7242" w:rsidRPr="0017170D">
          <w:rPr>
            <w:rStyle w:val="Hyperlink"/>
            <w:noProof/>
            <w:lang w:val="en-GB"/>
          </w:rPr>
          <w:t>Twenty-four hour moving averages</w:t>
        </w:r>
        <w:r w:rsidR="000B7242">
          <w:rPr>
            <w:noProof/>
            <w:webHidden/>
          </w:rPr>
          <w:tab/>
        </w:r>
        <w:r w:rsidR="000B7242">
          <w:rPr>
            <w:noProof/>
            <w:webHidden/>
          </w:rPr>
          <w:fldChar w:fldCharType="begin"/>
        </w:r>
        <w:r w:rsidR="000B7242">
          <w:rPr>
            <w:noProof/>
            <w:webHidden/>
          </w:rPr>
          <w:instrText xml:space="preserve"> PAGEREF _Toc98077540 \h </w:instrText>
        </w:r>
        <w:r w:rsidR="000B7242">
          <w:rPr>
            <w:noProof/>
            <w:webHidden/>
          </w:rPr>
        </w:r>
        <w:r w:rsidR="000B7242">
          <w:rPr>
            <w:noProof/>
            <w:webHidden/>
          </w:rPr>
          <w:fldChar w:fldCharType="separate"/>
        </w:r>
        <w:r w:rsidR="000B7242">
          <w:rPr>
            <w:noProof/>
            <w:webHidden/>
          </w:rPr>
          <w:t>16</w:t>
        </w:r>
        <w:r w:rsidR="000B7242">
          <w:rPr>
            <w:noProof/>
            <w:webHidden/>
          </w:rPr>
          <w:fldChar w:fldCharType="end"/>
        </w:r>
      </w:hyperlink>
    </w:p>
    <w:p w14:paraId="3D454AAC" w14:textId="2CEC4737" w:rsidR="000B7242" w:rsidRDefault="006E32E6" w:rsidP="000B7242">
      <w:pPr>
        <w:pStyle w:val="TOC3"/>
        <w:tabs>
          <w:tab w:val="left" w:pos="1200"/>
          <w:tab w:val="right" w:leader="dot" w:pos="9016"/>
        </w:tabs>
        <w:spacing w:line="240" w:lineRule="auto"/>
        <w:rPr>
          <w:rFonts w:asciiTheme="minorHAnsi" w:eastAsiaTheme="minorEastAsia" w:hAnsiTheme="minorHAnsi"/>
          <w:noProof/>
          <w:sz w:val="24"/>
          <w:szCs w:val="24"/>
          <w:lang w:val="en-CH" w:eastAsia="en-GB"/>
        </w:rPr>
      </w:pPr>
      <w:hyperlink w:anchor="_Toc98077541" w:history="1">
        <w:r w:rsidR="000B7242" w:rsidRPr="0017170D">
          <w:rPr>
            <w:rStyle w:val="Hyperlink"/>
            <w:noProof/>
            <w:lang w:val="en-GB"/>
          </w:rPr>
          <w:t>4.1.3</w:t>
        </w:r>
        <w:r w:rsidR="000B7242">
          <w:rPr>
            <w:rFonts w:asciiTheme="minorHAnsi" w:eastAsiaTheme="minorEastAsia" w:hAnsiTheme="minorHAnsi"/>
            <w:noProof/>
            <w:sz w:val="24"/>
            <w:szCs w:val="24"/>
            <w:lang w:val="en-CH" w:eastAsia="en-GB"/>
          </w:rPr>
          <w:tab/>
        </w:r>
        <w:r w:rsidR="000B7242" w:rsidRPr="0017170D">
          <w:rPr>
            <w:rStyle w:val="Hyperlink"/>
            <w:noProof/>
            <w:lang w:val="en-GB"/>
          </w:rPr>
          <w:t>PM10: PM2.5 Ratios</w:t>
        </w:r>
        <w:r w:rsidR="000B7242">
          <w:rPr>
            <w:noProof/>
            <w:webHidden/>
          </w:rPr>
          <w:tab/>
        </w:r>
        <w:r w:rsidR="000B7242">
          <w:rPr>
            <w:noProof/>
            <w:webHidden/>
          </w:rPr>
          <w:fldChar w:fldCharType="begin"/>
        </w:r>
        <w:r w:rsidR="000B7242">
          <w:rPr>
            <w:noProof/>
            <w:webHidden/>
          </w:rPr>
          <w:instrText xml:space="preserve"> PAGEREF _Toc98077541 \h </w:instrText>
        </w:r>
        <w:r w:rsidR="000B7242">
          <w:rPr>
            <w:noProof/>
            <w:webHidden/>
          </w:rPr>
        </w:r>
        <w:r w:rsidR="000B7242">
          <w:rPr>
            <w:noProof/>
            <w:webHidden/>
          </w:rPr>
          <w:fldChar w:fldCharType="separate"/>
        </w:r>
        <w:r w:rsidR="000B7242">
          <w:rPr>
            <w:noProof/>
            <w:webHidden/>
          </w:rPr>
          <w:t>18</w:t>
        </w:r>
        <w:r w:rsidR="000B7242">
          <w:rPr>
            <w:noProof/>
            <w:webHidden/>
          </w:rPr>
          <w:fldChar w:fldCharType="end"/>
        </w:r>
      </w:hyperlink>
    </w:p>
    <w:p w14:paraId="264E8FAA" w14:textId="4C7832FA" w:rsidR="000B7242" w:rsidRDefault="006E32E6" w:rsidP="000B7242">
      <w:pPr>
        <w:pStyle w:val="TOC3"/>
        <w:tabs>
          <w:tab w:val="left" w:pos="1200"/>
          <w:tab w:val="right" w:leader="dot" w:pos="9016"/>
        </w:tabs>
        <w:spacing w:line="240" w:lineRule="auto"/>
        <w:rPr>
          <w:rFonts w:asciiTheme="minorHAnsi" w:eastAsiaTheme="minorEastAsia" w:hAnsiTheme="minorHAnsi"/>
          <w:noProof/>
          <w:sz w:val="24"/>
          <w:szCs w:val="24"/>
          <w:lang w:val="en-CH" w:eastAsia="en-GB"/>
        </w:rPr>
      </w:pPr>
      <w:hyperlink w:anchor="_Toc98077542" w:history="1">
        <w:r w:rsidR="000B7242" w:rsidRPr="0017170D">
          <w:rPr>
            <w:rStyle w:val="Hyperlink"/>
            <w:noProof/>
            <w:lang w:val="en-GB"/>
          </w:rPr>
          <w:t>4.1.4</w:t>
        </w:r>
        <w:r w:rsidR="000B7242">
          <w:rPr>
            <w:rFonts w:asciiTheme="minorHAnsi" w:eastAsiaTheme="minorEastAsia" w:hAnsiTheme="minorHAnsi"/>
            <w:noProof/>
            <w:sz w:val="24"/>
            <w:szCs w:val="24"/>
            <w:lang w:val="en-CH" w:eastAsia="en-GB"/>
          </w:rPr>
          <w:tab/>
        </w:r>
        <w:r w:rsidR="000B7242" w:rsidRPr="0017170D">
          <w:rPr>
            <w:rStyle w:val="Hyperlink"/>
            <w:noProof/>
            <w:lang w:val="en-GB"/>
          </w:rPr>
          <w:t>Exposure</w:t>
        </w:r>
        <w:r w:rsidR="000B7242">
          <w:rPr>
            <w:noProof/>
            <w:webHidden/>
          </w:rPr>
          <w:tab/>
        </w:r>
        <w:r w:rsidR="000B7242">
          <w:rPr>
            <w:noProof/>
            <w:webHidden/>
          </w:rPr>
          <w:fldChar w:fldCharType="begin"/>
        </w:r>
        <w:r w:rsidR="000B7242">
          <w:rPr>
            <w:noProof/>
            <w:webHidden/>
          </w:rPr>
          <w:instrText xml:space="preserve"> PAGEREF _Toc98077542 \h </w:instrText>
        </w:r>
        <w:r w:rsidR="000B7242">
          <w:rPr>
            <w:noProof/>
            <w:webHidden/>
          </w:rPr>
        </w:r>
        <w:r w:rsidR="000B7242">
          <w:rPr>
            <w:noProof/>
            <w:webHidden/>
          </w:rPr>
          <w:fldChar w:fldCharType="separate"/>
        </w:r>
        <w:r w:rsidR="000B7242">
          <w:rPr>
            <w:noProof/>
            <w:webHidden/>
          </w:rPr>
          <w:t>20</w:t>
        </w:r>
        <w:r w:rsidR="000B7242">
          <w:rPr>
            <w:noProof/>
            <w:webHidden/>
          </w:rPr>
          <w:fldChar w:fldCharType="end"/>
        </w:r>
      </w:hyperlink>
    </w:p>
    <w:p w14:paraId="2EEA24CE" w14:textId="6F7F4E03" w:rsidR="000B7242" w:rsidRDefault="006E32E6" w:rsidP="000B7242">
      <w:pPr>
        <w:pStyle w:val="TOC2"/>
        <w:tabs>
          <w:tab w:val="left" w:pos="960"/>
          <w:tab w:val="right" w:leader="dot" w:pos="9016"/>
        </w:tabs>
        <w:spacing w:line="240" w:lineRule="auto"/>
        <w:rPr>
          <w:rFonts w:asciiTheme="minorHAnsi" w:eastAsiaTheme="minorEastAsia" w:hAnsiTheme="minorHAnsi"/>
          <w:noProof/>
          <w:sz w:val="24"/>
          <w:szCs w:val="24"/>
          <w:lang w:val="en-CH" w:eastAsia="en-GB"/>
        </w:rPr>
      </w:pPr>
      <w:hyperlink w:anchor="_Toc98077543" w:history="1">
        <w:r w:rsidR="000B7242" w:rsidRPr="0017170D">
          <w:rPr>
            <w:rStyle w:val="Hyperlink"/>
            <w:noProof/>
            <w:lang w:val="en-GB"/>
          </w:rPr>
          <w:t>4.2</w:t>
        </w:r>
        <w:r w:rsidR="000B7242">
          <w:rPr>
            <w:rFonts w:asciiTheme="minorHAnsi" w:eastAsiaTheme="minorEastAsia" w:hAnsiTheme="minorHAnsi"/>
            <w:noProof/>
            <w:sz w:val="24"/>
            <w:szCs w:val="24"/>
            <w:lang w:val="en-CH" w:eastAsia="en-GB"/>
          </w:rPr>
          <w:tab/>
        </w:r>
        <w:r w:rsidR="000B7242" w:rsidRPr="0017170D">
          <w:rPr>
            <w:rStyle w:val="Hyperlink"/>
            <w:noProof/>
            <w:lang w:val="en-GB"/>
          </w:rPr>
          <w:t>“The Air We Breathe is Not Good”: Perspectives from QECH</w:t>
        </w:r>
        <w:r w:rsidR="000B7242">
          <w:rPr>
            <w:noProof/>
            <w:webHidden/>
          </w:rPr>
          <w:tab/>
        </w:r>
        <w:r w:rsidR="000B7242">
          <w:rPr>
            <w:noProof/>
            <w:webHidden/>
          </w:rPr>
          <w:fldChar w:fldCharType="begin"/>
        </w:r>
        <w:r w:rsidR="000B7242">
          <w:rPr>
            <w:noProof/>
            <w:webHidden/>
          </w:rPr>
          <w:instrText xml:space="preserve"> PAGEREF _Toc98077543 \h </w:instrText>
        </w:r>
        <w:r w:rsidR="000B7242">
          <w:rPr>
            <w:noProof/>
            <w:webHidden/>
          </w:rPr>
        </w:r>
        <w:r w:rsidR="000B7242">
          <w:rPr>
            <w:noProof/>
            <w:webHidden/>
          </w:rPr>
          <w:fldChar w:fldCharType="separate"/>
        </w:r>
        <w:r w:rsidR="000B7242">
          <w:rPr>
            <w:noProof/>
            <w:webHidden/>
          </w:rPr>
          <w:t>20</w:t>
        </w:r>
        <w:r w:rsidR="000B7242">
          <w:rPr>
            <w:noProof/>
            <w:webHidden/>
          </w:rPr>
          <w:fldChar w:fldCharType="end"/>
        </w:r>
      </w:hyperlink>
    </w:p>
    <w:p w14:paraId="6792C794" w14:textId="5BB4F0BD" w:rsidR="000B7242" w:rsidRDefault="006E32E6" w:rsidP="000B7242">
      <w:pPr>
        <w:pStyle w:val="TOC3"/>
        <w:tabs>
          <w:tab w:val="left" w:pos="1200"/>
          <w:tab w:val="right" w:leader="dot" w:pos="9016"/>
        </w:tabs>
        <w:spacing w:line="240" w:lineRule="auto"/>
        <w:rPr>
          <w:rFonts w:asciiTheme="minorHAnsi" w:eastAsiaTheme="minorEastAsia" w:hAnsiTheme="minorHAnsi"/>
          <w:noProof/>
          <w:sz w:val="24"/>
          <w:szCs w:val="24"/>
          <w:lang w:val="en-CH" w:eastAsia="en-GB"/>
        </w:rPr>
      </w:pPr>
      <w:hyperlink w:anchor="_Toc98077544" w:history="1">
        <w:r w:rsidR="000B7242" w:rsidRPr="0017170D">
          <w:rPr>
            <w:rStyle w:val="Hyperlink"/>
            <w:noProof/>
            <w:lang w:val="en-GB"/>
          </w:rPr>
          <w:t>4.2.1</w:t>
        </w:r>
        <w:r w:rsidR="000B7242">
          <w:rPr>
            <w:rFonts w:asciiTheme="minorHAnsi" w:eastAsiaTheme="minorEastAsia" w:hAnsiTheme="minorHAnsi"/>
            <w:noProof/>
            <w:sz w:val="24"/>
            <w:szCs w:val="24"/>
            <w:lang w:val="en-CH" w:eastAsia="en-GB"/>
          </w:rPr>
          <w:tab/>
        </w:r>
        <w:r w:rsidR="000B7242" w:rsidRPr="0017170D">
          <w:rPr>
            <w:rStyle w:val="Hyperlink"/>
            <w:noProof/>
            <w:lang w:val="en-GB"/>
          </w:rPr>
          <w:t>Impacts, Problematisations, and Misinformation</w:t>
        </w:r>
        <w:r w:rsidR="000B7242">
          <w:rPr>
            <w:noProof/>
            <w:webHidden/>
          </w:rPr>
          <w:tab/>
        </w:r>
        <w:r w:rsidR="000B7242">
          <w:rPr>
            <w:noProof/>
            <w:webHidden/>
          </w:rPr>
          <w:fldChar w:fldCharType="begin"/>
        </w:r>
        <w:r w:rsidR="000B7242">
          <w:rPr>
            <w:noProof/>
            <w:webHidden/>
          </w:rPr>
          <w:instrText xml:space="preserve"> PAGEREF _Toc98077544 \h </w:instrText>
        </w:r>
        <w:r w:rsidR="000B7242">
          <w:rPr>
            <w:noProof/>
            <w:webHidden/>
          </w:rPr>
        </w:r>
        <w:r w:rsidR="000B7242">
          <w:rPr>
            <w:noProof/>
            <w:webHidden/>
          </w:rPr>
          <w:fldChar w:fldCharType="separate"/>
        </w:r>
        <w:r w:rsidR="000B7242">
          <w:rPr>
            <w:noProof/>
            <w:webHidden/>
          </w:rPr>
          <w:t>21</w:t>
        </w:r>
        <w:r w:rsidR="000B7242">
          <w:rPr>
            <w:noProof/>
            <w:webHidden/>
          </w:rPr>
          <w:fldChar w:fldCharType="end"/>
        </w:r>
      </w:hyperlink>
    </w:p>
    <w:p w14:paraId="04FF6351" w14:textId="7ACC31D1" w:rsidR="000B7242" w:rsidRDefault="006E32E6" w:rsidP="000B7242">
      <w:pPr>
        <w:pStyle w:val="TOC3"/>
        <w:tabs>
          <w:tab w:val="left" w:pos="1200"/>
          <w:tab w:val="right" w:leader="dot" w:pos="9016"/>
        </w:tabs>
        <w:spacing w:line="240" w:lineRule="auto"/>
        <w:rPr>
          <w:rFonts w:asciiTheme="minorHAnsi" w:eastAsiaTheme="minorEastAsia" w:hAnsiTheme="minorHAnsi"/>
          <w:noProof/>
          <w:sz w:val="24"/>
          <w:szCs w:val="24"/>
          <w:lang w:val="en-CH" w:eastAsia="en-GB"/>
        </w:rPr>
      </w:pPr>
      <w:hyperlink w:anchor="_Toc98077545" w:history="1">
        <w:r w:rsidR="000B7242" w:rsidRPr="0017170D">
          <w:rPr>
            <w:rStyle w:val="Hyperlink"/>
            <w:noProof/>
            <w:lang w:val="en-GB"/>
          </w:rPr>
          <w:t>4.2.2</w:t>
        </w:r>
        <w:r w:rsidR="000B7242">
          <w:rPr>
            <w:rFonts w:asciiTheme="minorHAnsi" w:eastAsiaTheme="minorEastAsia" w:hAnsiTheme="minorHAnsi"/>
            <w:noProof/>
            <w:sz w:val="24"/>
            <w:szCs w:val="24"/>
            <w:lang w:val="en-CH" w:eastAsia="en-GB"/>
          </w:rPr>
          <w:tab/>
        </w:r>
        <w:r w:rsidR="000B7242" w:rsidRPr="0017170D">
          <w:rPr>
            <w:rStyle w:val="Hyperlink"/>
            <w:noProof/>
            <w:lang w:val="en-GB"/>
          </w:rPr>
          <w:t>Coping Mechanisms</w:t>
        </w:r>
        <w:r w:rsidR="000B7242">
          <w:rPr>
            <w:noProof/>
            <w:webHidden/>
          </w:rPr>
          <w:tab/>
        </w:r>
        <w:r w:rsidR="000B7242">
          <w:rPr>
            <w:noProof/>
            <w:webHidden/>
          </w:rPr>
          <w:fldChar w:fldCharType="begin"/>
        </w:r>
        <w:r w:rsidR="000B7242">
          <w:rPr>
            <w:noProof/>
            <w:webHidden/>
          </w:rPr>
          <w:instrText xml:space="preserve"> PAGEREF _Toc98077545 \h </w:instrText>
        </w:r>
        <w:r w:rsidR="000B7242">
          <w:rPr>
            <w:noProof/>
            <w:webHidden/>
          </w:rPr>
        </w:r>
        <w:r w:rsidR="000B7242">
          <w:rPr>
            <w:noProof/>
            <w:webHidden/>
          </w:rPr>
          <w:fldChar w:fldCharType="separate"/>
        </w:r>
        <w:r w:rsidR="000B7242">
          <w:rPr>
            <w:noProof/>
            <w:webHidden/>
          </w:rPr>
          <w:t>22</w:t>
        </w:r>
        <w:r w:rsidR="000B7242">
          <w:rPr>
            <w:noProof/>
            <w:webHidden/>
          </w:rPr>
          <w:fldChar w:fldCharType="end"/>
        </w:r>
      </w:hyperlink>
    </w:p>
    <w:p w14:paraId="5491D924" w14:textId="4337E627" w:rsidR="000B7242" w:rsidRDefault="006E32E6" w:rsidP="000B7242">
      <w:pPr>
        <w:pStyle w:val="TOC1"/>
        <w:tabs>
          <w:tab w:val="left" w:pos="440"/>
          <w:tab w:val="right" w:leader="dot" w:pos="9016"/>
        </w:tabs>
        <w:spacing w:line="240" w:lineRule="auto"/>
        <w:rPr>
          <w:rFonts w:asciiTheme="minorHAnsi" w:eastAsiaTheme="minorEastAsia" w:hAnsiTheme="minorHAnsi"/>
          <w:noProof/>
          <w:sz w:val="24"/>
          <w:szCs w:val="24"/>
          <w:lang w:val="en-CH" w:eastAsia="en-GB"/>
        </w:rPr>
      </w:pPr>
      <w:hyperlink w:anchor="_Toc98077546" w:history="1">
        <w:r w:rsidR="000B7242" w:rsidRPr="0017170D">
          <w:rPr>
            <w:rStyle w:val="Hyperlink"/>
            <w:noProof/>
            <w:lang w:val="en-GB"/>
          </w:rPr>
          <w:t>5</w:t>
        </w:r>
        <w:r w:rsidR="000B7242">
          <w:rPr>
            <w:rFonts w:asciiTheme="minorHAnsi" w:eastAsiaTheme="minorEastAsia" w:hAnsiTheme="minorHAnsi"/>
            <w:noProof/>
            <w:sz w:val="24"/>
            <w:szCs w:val="24"/>
            <w:lang w:val="en-CH" w:eastAsia="en-GB"/>
          </w:rPr>
          <w:tab/>
        </w:r>
        <w:r w:rsidR="000B7242" w:rsidRPr="0017170D">
          <w:rPr>
            <w:rStyle w:val="Hyperlink"/>
            <w:noProof/>
            <w:lang w:val="en-GB"/>
          </w:rPr>
          <w:t>Conclusion and Recommendations</w:t>
        </w:r>
        <w:r w:rsidR="000B7242">
          <w:rPr>
            <w:noProof/>
            <w:webHidden/>
          </w:rPr>
          <w:tab/>
        </w:r>
        <w:r w:rsidR="000B7242">
          <w:rPr>
            <w:noProof/>
            <w:webHidden/>
          </w:rPr>
          <w:fldChar w:fldCharType="begin"/>
        </w:r>
        <w:r w:rsidR="000B7242">
          <w:rPr>
            <w:noProof/>
            <w:webHidden/>
          </w:rPr>
          <w:instrText xml:space="preserve"> PAGEREF _Toc98077546 \h </w:instrText>
        </w:r>
        <w:r w:rsidR="000B7242">
          <w:rPr>
            <w:noProof/>
            <w:webHidden/>
          </w:rPr>
        </w:r>
        <w:r w:rsidR="000B7242">
          <w:rPr>
            <w:noProof/>
            <w:webHidden/>
          </w:rPr>
          <w:fldChar w:fldCharType="separate"/>
        </w:r>
        <w:r w:rsidR="000B7242">
          <w:rPr>
            <w:noProof/>
            <w:webHidden/>
          </w:rPr>
          <w:t>23</w:t>
        </w:r>
        <w:r w:rsidR="000B7242">
          <w:rPr>
            <w:noProof/>
            <w:webHidden/>
          </w:rPr>
          <w:fldChar w:fldCharType="end"/>
        </w:r>
      </w:hyperlink>
    </w:p>
    <w:p w14:paraId="7A441530" w14:textId="36BB08D5" w:rsidR="000B7242" w:rsidRDefault="006E32E6" w:rsidP="000B7242">
      <w:pPr>
        <w:pStyle w:val="TOC1"/>
        <w:tabs>
          <w:tab w:val="left" w:pos="440"/>
          <w:tab w:val="right" w:leader="dot" w:pos="9016"/>
        </w:tabs>
        <w:spacing w:line="240" w:lineRule="auto"/>
        <w:rPr>
          <w:rFonts w:asciiTheme="minorHAnsi" w:eastAsiaTheme="minorEastAsia" w:hAnsiTheme="minorHAnsi"/>
          <w:noProof/>
          <w:sz w:val="24"/>
          <w:szCs w:val="24"/>
          <w:lang w:val="en-CH" w:eastAsia="en-GB"/>
        </w:rPr>
      </w:pPr>
      <w:hyperlink w:anchor="_Toc98077547" w:history="1">
        <w:r w:rsidR="000B7242" w:rsidRPr="0017170D">
          <w:rPr>
            <w:rStyle w:val="Hyperlink"/>
            <w:rFonts w:cs="Times New Roman"/>
            <w:noProof/>
            <w:lang w:val="en-GB"/>
          </w:rPr>
          <w:t>6</w:t>
        </w:r>
        <w:r w:rsidR="000B7242">
          <w:rPr>
            <w:rFonts w:asciiTheme="minorHAnsi" w:eastAsiaTheme="minorEastAsia" w:hAnsiTheme="minorHAnsi"/>
            <w:noProof/>
            <w:sz w:val="24"/>
            <w:szCs w:val="24"/>
            <w:lang w:val="en-CH" w:eastAsia="en-GB"/>
          </w:rPr>
          <w:tab/>
        </w:r>
        <w:r w:rsidR="000B7242" w:rsidRPr="0017170D">
          <w:rPr>
            <w:rStyle w:val="Hyperlink"/>
            <w:rFonts w:cs="Times New Roman"/>
            <w:noProof/>
            <w:lang w:val="en-GB"/>
          </w:rPr>
          <w:t>ACKNOWLEDGEMENTS</w:t>
        </w:r>
        <w:r w:rsidR="000B7242">
          <w:rPr>
            <w:noProof/>
            <w:webHidden/>
          </w:rPr>
          <w:tab/>
        </w:r>
        <w:r w:rsidR="000B7242">
          <w:rPr>
            <w:noProof/>
            <w:webHidden/>
          </w:rPr>
          <w:fldChar w:fldCharType="begin"/>
        </w:r>
        <w:r w:rsidR="000B7242">
          <w:rPr>
            <w:noProof/>
            <w:webHidden/>
          </w:rPr>
          <w:instrText xml:space="preserve"> PAGEREF _Toc98077547 \h </w:instrText>
        </w:r>
        <w:r w:rsidR="000B7242">
          <w:rPr>
            <w:noProof/>
            <w:webHidden/>
          </w:rPr>
        </w:r>
        <w:r w:rsidR="000B7242">
          <w:rPr>
            <w:noProof/>
            <w:webHidden/>
          </w:rPr>
          <w:fldChar w:fldCharType="separate"/>
        </w:r>
        <w:r w:rsidR="000B7242">
          <w:rPr>
            <w:noProof/>
            <w:webHidden/>
          </w:rPr>
          <w:t>23</w:t>
        </w:r>
        <w:r w:rsidR="000B7242">
          <w:rPr>
            <w:noProof/>
            <w:webHidden/>
          </w:rPr>
          <w:fldChar w:fldCharType="end"/>
        </w:r>
      </w:hyperlink>
    </w:p>
    <w:p w14:paraId="20EDCDD9" w14:textId="68B639AF" w:rsidR="000B7242" w:rsidRDefault="006E32E6" w:rsidP="000B7242">
      <w:pPr>
        <w:pStyle w:val="TOC1"/>
        <w:tabs>
          <w:tab w:val="left" w:pos="440"/>
          <w:tab w:val="right" w:leader="dot" w:pos="9016"/>
        </w:tabs>
        <w:spacing w:line="240" w:lineRule="auto"/>
        <w:rPr>
          <w:rFonts w:asciiTheme="minorHAnsi" w:eastAsiaTheme="minorEastAsia" w:hAnsiTheme="minorHAnsi"/>
          <w:noProof/>
          <w:sz w:val="24"/>
          <w:szCs w:val="24"/>
          <w:lang w:val="en-CH" w:eastAsia="en-GB"/>
        </w:rPr>
      </w:pPr>
      <w:hyperlink w:anchor="_Toc98077548" w:history="1">
        <w:r w:rsidR="000B7242" w:rsidRPr="0017170D">
          <w:rPr>
            <w:rStyle w:val="Hyperlink"/>
            <w:rFonts w:cs="Times New Roman"/>
            <w:noProof/>
            <w:lang w:val="en-GB"/>
          </w:rPr>
          <w:t>7</w:t>
        </w:r>
        <w:r w:rsidR="000B7242">
          <w:rPr>
            <w:rFonts w:asciiTheme="minorHAnsi" w:eastAsiaTheme="minorEastAsia" w:hAnsiTheme="minorHAnsi"/>
            <w:noProof/>
            <w:sz w:val="24"/>
            <w:szCs w:val="24"/>
            <w:lang w:val="en-CH" w:eastAsia="en-GB"/>
          </w:rPr>
          <w:tab/>
        </w:r>
        <w:r w:rsidR="000B7242" w:rsidRPr="0017170D">
          <w:rPr>
            <w:rStyle w:val="Hyperlink"/>
            <w:rFonts w:cs="Times New Roman"/>
            <w:noProof/>
            <w:lang w:val="en-GB"/>
          </w:rPr>
          <w:t>REFERENCES</w:t>
        </w:r>
        <w:r w:rsidR="000B7242">
          <w:rPr>
            <w:noProof/>
            <w:webHidden/>
          </w:rPr>
          <w:tab/>
        </w:r>
        <w:r w:rsidR="000B7242">
          <w:rPr>
            <w:noProof/>
            <w:webHidden/>
          </w:rPr>
          <w:fldChar w:fldCharType="begin"/>
        </w:r>
        <w:r w:rsidR="000B7242">
          <w:rPr>
            <w:noProof/>
            <w:webHidden/>
          </w:rPr>
          <w:instrText xml:space="preserve"> PAGEREF _Toc98077548 \h </w:instrText>
        </w:r>
        <w:r w:rsidR="000B7242">
          <w:rPr>
            <w:noProof/>
            <w:webHidden/>
          </w:rPr>
        </w:r>
        <w:r w:rsidR="000B7242">
          <w:rPr>
            <w:noProof/>
            <w:webHidden/>
          </w:rPr>
          <w:fldChar w:fldCharType="separate"/>
        </w:r>
        <w:r w:rsidR="000B7242">
          <w:rPr>
            <w:noProof/>
            <w:webHidden/>
          </w:rPr>
          <w:t>23</w:t>
        </w:r>
        <w:r w:rsidR="000B7242">
          <w:rPr>
            <w:noProof/>
            <w:webHidden/>
          </w:rPr>
          <w:fldChar w:fldCharType="end"/>
        </w:r>
      </w:hyperlink>
    </w:p>
    <w:p w14:paraId="5D29B3F0" w14:textId="5DFEB79A" w:rsidR="004510CD" w:rsidRPr="00A2207E" w:rsidRDefault="000B7242" w:rsidP="000B7242">
      <w:pPr>
        <w:pStyle w:val="Abstract"/>
        <w:spacing w:line="240" w:lineRule="auto"/>
        <w:rPr>
          <w:rFonts w:ascii="Times" w:hAnsi="Times"/>
          <w:lang w:val="en-GB"/>
        </w:rPr>
      </w:pPr>
      <w:r>
        <w:rPr>
          <w:rFonts w:ascii="Times" w:hAnsi="Times"/>
          <w:lang w:val="en-GB"/>
        </w:rPr>
        <w:fldChar w:fldCharType="end"/>
      </w:r>
    </w:p>
    <w:p w14:paraId="23E8F88C" w14:textId="77777777" w:rsidR="004510CD" w:rsidRPr="00A2207E" w:rsidRDefault="004510CD" w:rsidP="000B7242">
      <w:pPr>
        <w:pStyle w:val="Abstract"/>
        <w:spacing w:line="240" w:lineRule="auto"/>
        <w:rPr>
          <w:rFonts w:ascii="Times" w:hAnsi="Times"/>
          <w:lang w:val="en-GB"/>
        </w:rPr>
      </w:pPr>
      <w:r w:rsidRPr="00A2207E">
        <w:rPr>
          <w:rFonts w:ascii="Times" w:hAnsi="Times"/>
          <w:lang w:val="en-GB"/>
        </w:rPr>
        <w:t xml:space="preserve"> </w:t>
      </w:r>
    </w:p>
    <w:p w14:paraId="3B93DE17" w14:textId="77777777" w:rsidR="004510CD" w:rsidRPr="00A2207E" w:rsidRDefault="004510CD" w:rsidP="000B7242">
      <w:pPr>
        <w:pStyle w:val="Abstract"/>
        <w:spacing w:line="240" w:lineRule="auto"/>
        <w:rPr>
          <w:rFonts w:ascii="Times" w:hAnsi="Times"/>
          <w:lang w:val="en-GB"/>
        </w:rPr>
      </w:pPr>
    </w:p>
    <w:p w14:paraId="7E1FAEA5" w14:textId="77777777" w:rsidR="007B09CA" w:rsidRPr="00A2207E" w:rsidRDefault="007B09CA" w:rsidP="000B7242">
      <w:pPr>
        <w:rPr>
          <w:rFonts w:ascii="Times" w:hAnsi="Times"/>
          <w:lang w:val="en-GB"/>
        </w:rPr>
      </w:pPr>
    </w:p>
    <w:p w14:paraId="55E973D5" w14:textId="7262553C" w:rsidR="004510CD" w:rsidRPr="00A2207E" w:rsidRDefault="00862816" w:rsidP="000B7242">
      <w:pPr>
        <w:pStyle w:val="Heading1"/>
        <w:spacing w:line="240" w:lineRule="auto"/>
        <w:rPr>
          <w:rFonts w:ascii="Times" w:hAnsi="Times"/>
          <w:lang w:val="en-GB"/>
        </w:rPr>
      </w:pPr>
      <w:bookmarkStart w:id="2" w:name="_Toc90316135"/>
      <w:bookmarkStart w:id="3" w:name="_Toc98077520"/>
      <w:r w:rsidRPr="00A2207E">
        <w:rPr>
          <w:rFonts w:ascii="Times" w:hAnsi="Times"/>
          <w:lang w:val="en-GB"/>
        </w:rPr>
        <w:t>Introduction</w:t>
      </w:r>
      <w:bookmarkEnd w:id="2"/>
      <w:bookmarkEnd w:id="3"/>
    </w:p>
    <w:p w14:paraId="4F709F0B" w14:textId="2E923978" w:rsidR="00221C8C" w:rsidRPr="00A2207E" w:rsidRDefault="00221C8C" w:rsidP="000B7242">
      <w:pPr>
        <w:rPr>
          <w:rFonts w:ascii="Times" w:hAnsi="Times"/>
          <w:lang w:val="en-GB" w:eastAsia="en-US"/>
        </w:rPr>
      </w:pPr>
    </w:p>
    <w:p w14:paraId="108A8813" w14:textId="17517C0A" w:rsidR="00F55E2A" w:rsidRPr="00A2207E" w:rsidRDefault="00221C8C" w:rsidP="000B7242">
      <w:pPr>
        <w:spacing w:line="360" w:lineRule="auto"/>
        <w:ind w:firstLine="432"/>
        <w:jc w:val="both"/>
        <w:rPr>
          <w:rFonts w:ascii="Times" w:hAnsi="Times"/>
          <w:spacing w:val="-8"/>
          <w:shd w:val="clear" w:color="auto" w:fill="FFFFFF"/>
        </w:rPr>
      </w:pPr>
      <w:r w:rsidRPr="00A2207E">
        <w:rPr>
          <w:rFonts w:ascii="Times" w:hAnsi="Times"/>
        </w:rPr>
        <w:t xml:space="preserve">Built in </w:t>
      </w:r>
      <w:r w:rsidR="001139B4" w:rsidRPr="00A2207E">
        <w:rPr>
          <w:rFonts w:ascii="Times" w:hAnsi="Times"/>
        </w:rPr>
        <w:t xml:space="preserve">1964, </w:t>
      </w:r>
      <w:r w:rsidRPr="00A2207E">
        <w:rPr>
          <w:rFonts w:ascii="Times" w:hAnsi="Times"/>
        </w:rPr>
        <w:t xml:space="preserve">Malawi’s year of independence, </w:t>
      </w:r>
      <w:r w:rsidR="001139B4" w:rsidRPr="00A2207E">
        <w:rPr>
          <w:rFonts w:ascii="Times" w:hAnsi="Times"/>
        </w:rPr>
        <w:t xml:space="preserve">Queen Elizabeth Hospital (QECH), or Queen’s, as it’s known locally, is the country’s largest public hospital. Designed in the Tropical Modernism style of architecture popular </w:t>
      </w:r>
      <w:r w:rsidR="009B3552" w:rsidRPr="00A2207E">
        <w:rPr>
          <w:rFonts w:ascii="Times" w:hAnsi="Times"/>
        </w:rPr>
        <w:t xml:space="preserve">within Africa </w:t>
      </w:r>
      <w:r w:rsidR="001139B4" w:rsidRPr="00A2207E">
        <w:rPr>
          <w:rFonts w:ascii="Times" w:hAnsi="Times"/>
        </w:rPr>
        <w:t xml:space="preserve">in the late colonial period, Queen’s open-plan </w:t>
      </w:r>
      <w:del w:id="4" w:author="Tilley  Elizabeth" w:date="2022-03-11T10:43:00Z">
        <w:r w:rsidR="00506AF6" w:rsidRPr="00A2207E" w:rsidDel="00A2207E">
          <w:rPr>
            <w:rFonts w:ascii="Times" w:hAnsi="Times"/>
          </w:rPr>
          <w:delText>form</w:delText>
        </w:r>
        <w:r w:rsidR="001139B4" w:rsidRPr="00A2207E" w:rsidDel="00A2207E">
          <w:rPr>
            <w:rFonts w:ascii="Times" w:hAnsi="Times"/>
          </w:rPr>
          <w:delText xml:space="preserve"> </w:delText>
        </w:r>
      </w:del>
      <w:ins w:id="5" w:author="Tilley  Elizabeth" w:date="2022-03-11T10:43:00Z">
        <w:r w:rsidR="00A2207E">
          <w:rPr>
            <w:rFonts w:ascii="Times" w:hAnsi="Times"/>
          </w:rPr>
          <w:t>design</w:t>
        </w:r>
        <w:r w:rsidR="00A2207E" w:rsidRPr="00A2207E">
          <w:rPr>
            <w:rFonts w:ascii="Times" w:hAnsi="Times"/>
          </w:rPr>
          <w:t xml:space="preserve"> </w:t>
        </w:r>
      </w:ins>
      <w:r w:rsidR="001139B4" w:rsidRPr="00A2207E">
        <w:rPr>
          <w:rFonts w:ascii="Times" w:hAnsi="Times"/>
        </w:rPr>
        <w:t xml:space="preserve">sprawls across a broad swath of central Blantyre, with dozens of wards, specialised facilities, and administrative buildings, linked together by a bewildering maze of </w:t>
      </w:r>
      <w:commentRangeStart w:id="6"/>
      <w:r w:rsidR="001139B4" w:rsidRPr="00A2207E">
        <w:rPr>
          <w:rFonts w:ascii="Times" w:hAnsi="Times"/>
        </w:rPr>
        <w:t xml:space="preserve">covered </w:t>
      </w:r>
      <w:commentRangeEnd w:id="6"/>
      <w:r w:rsidR="00A2207E">
        <w:rPr>
          <w:rStyle w:val="CommentReference"/>
          <w:rFonts w:ascii="Times" w:eastAsiaTheme="minorHAnsi" w:hAnsi="Times" w:cstheme="minorBidi"/>
          <w:lang w:eastAsia="en-US"/>
        </w:rPr>
        <w:commentReference w:id="6"/>
      </w:r>
      <w:r w:rsidR="001139B4" w:rsidRPr="00A2207E">
        <w:rPr>
          <w:rFonts w:ascii="Times" w:hAnsi="Times"/>
        </w:rPr>
        <w:t>walkways.</w:t>
      </w:r>
      <w:r w:rsidR="00FD7B7F" w:rsidRPr="00A2207E">
        <w:rPr>
          <w:rFonts w:ascii="Times" w:hAnsi="Times"/>
        </w:rPr>
        <w:t xml:space="preserve"> </w:t>
      </w:r>
      <w:r w:rsidR="000578FC" w:rsidRPr="00A2207E">
        <w:rPr>
          <w:rFonts w:ascii="Times" w:hAnsi="Times"/>
        </w:rPr>
        <w:t xml:space="preserve">A hive of </w:t>
      </w:r>
      <w:r w:rsidR="00FF5DF1" w:rsidRPr="00A2207E">
        <w:rPr>
          <w:rFonts w:ascii="Times" w:hAnsi="Times"/>
        </w:rPr>
        <w:t>around-the-clock</w:t>
      </w:r>
      <w:r w:rsidR="000578FC" w:rsidRPr="00A2207E">
        <w:rPr>
          <w:rFonts w:ascii="Times" w:hAnsi="Times"/>
        </w:rPr>
        <w:t xml:space="preserve"> activity, Queen’s bustles from dawn to dusk with a co</w:t>
      </w:r>
      <w:r w:rsidR="00060038" w:rsidRPr="00A2207E">
        <w:rPr>
          <w:rFonts w:ascii="Times" w:hAnsi="Times"/>
        </w:rPr>
        <w:t>nstant stream of patients, drawn from acros</w:t>
      </w:r>
      <w:r w:rsidR="00FF5DF1" w:rsidRPr="00A2207E">
        <w:rPr>
          <w:rFonts w:ascii="Times" w:hAnsi="Times"/>
        </w:rPr>
        <w:t xml:space="preserve">s the country, and maintains a city-like feel </w:t>
      </w:r>
      <w:r w:rsidR="00B6373E" w:rsidRPr="00A2207E">
        <w:rPr>
          <w:rFonts w:ascii="Times" w:hAnsi="Times"/>
        </w:rPr>
        <w:t xml:space="preserve">even </w:t>
      </w:r>
      <w:r w:rsidR="00FF5DF1" w:rsidRPr="00A2207E">
        <w:rPr>
          <w:rFonts w:ascii="Times" w:hAnsi="Times"/>
        </w:rPr>
        <w:t>after dark as staff a</w:t>
      </w:r>
      <w:ins w:id="7" w:author="Tilley  Elizabeth" w:date="2022-03-11T10:44:00Z">
        <w:r w:rsidR="00A2207E">
          <w:rPr>
            <w:rFonts w:ascii="Times" w:hAnsi="Times"/>
          </w:rPr>
          <w:t>s</w:t>
        </w:r>
      </w:ins>
      <w:del w:id="8" w:author="Tilley  Elizabeth" w:date="2022-03-11T10:44:00Z">
        <w:r w:rsidR="00FF5DF1" w:rsidRPr="00A2207E" w:rsidDel="00A2207E">
          <w:rPr>
            <w:rFonts w:ascii="Times" w:hAnsi="Times"/>
          </w:rPr>
          <w:delText>nd</w:delText>
        </w:r>
      </w:del>
      <w:r w:rsidR="00FF5DF1" w:rsidRPr="00A2207E">
        <w:rPr>
          <w:rFonts w:ascii="Times" w:hAnsi="Times"/>
        </w:rPr>
        <w:t xml:space="preserve"> stay-in family members cook and care for their in-patient dependants.</w:t>
      </w:r>
      <w:r w:rsidR="00B6373E" w:rsidRPr="00A2207E">
        <w:rPr>
          <w:rFonts w:ascii="Times" w:hAnsi="Times"/>
        </w:rPr>
        <w:t xml:space="preserve"> Yet, for the </w:t>
      </w:r>
      <w:r w:rsidR="00127FFC" w:rsidRPr="00A2207E">
        <w:rPr>
          <w:rFonts w:ascii="Times" w:hAnsi="Times"/>
        </w:rPr>
        <w:t>first-time</w:t>
      </w:r>
      <w:r w:rsidR="00B6373E" w:rsidRPr="00A2207E">
        <w:rPr>
          <w:rFonts w:ascii="Times" w:hAnsi="Times"/>
        </w:rPr>
        <w:t xml:space="preserve"> visitor, it’s not the architecture or the crowds that are the most striking when entering the grounds, but the smell. </w:t>
      </w:r>
      <w:r w:rsidR="00D276C5" w:rsidRPr="00A2207E">
        <w:rPr>
          <w:rFonts w:ascii="Times" w:hAnsi="Times"/>
        </w:rPr>
        <w:t>Immediately noticeable, even from the road outside the hospital, Queen’s is smothered by an acrid-smelling, white smoke, which hangs over the grounds day and night</w:t>
      </w:r>
      <w:ins w:id="9" w:author="Tilley  Elizabeth" w:date="2022-03-11T10:44:00Z">
        <w:r w:rsidR="00A2207E">
          <w:rPr>
            <w:rFonts w:ascii="Times" w:hAnsi="Times"/>
          </w:rPr>
          <w:t>:</w:t>
        </w:r>
      </w:ins>
      <w:del w:id="10" w:author="Tilley  Elizabeth" w:date="2022-03-11T10:44:00Z">
        <w:r w:rsidR="00D276C5" w:rsidRPr="00A2207E" w:rsidDel="00A2207E">
          <w:rPr>
            <w:rFonts w:ascii="Times" w:hAnsi="Times"/>
          </w:rPr>
          <w:delText>,</w:delText>
        </w:r>
      </w:del>
      <w:r w:rsidR="00D276C5" w:rsidRPr="00A2207E">
        <w:rPr>
          <w:rFonts w:ascii="Times" w:hAnsi="Times"/>
        </w:rPr>
        <w:t xml:space="preserve"> the product of several constantly burning fires spread across the campus. Breathing </w:t>
      </w:r>
      <w:r w:rsidR="00E900A5" w:rsidRPr="00A2207E">
        <w:rPr>
          <w:rFonts w:ascii="Times" w:hAnsi="Times"/>
        </w:rPr>
        <w:t>this air</w:t>
      </w:r>
      <w:r w:rsidR="00D276C5" w:rsidRPr="00A2207E">
        <w:rPr>
          <w:rFonts w:ascii="Times" w:hAnsi="Times"/>
        </w:rPr>
        <w:t xml:space="preserve">, when </w:t>
      </w:r>
      <w:r w:rsidR="00D63963" w:rsidRPr="00A2207E">
        <w:rPr>
          <w:rFonts w:ascii="Times" w:hAnsi="Times"/>
        </w:rPr>
        <w:t>a significant amount of burning is occurring, primarily at night when the smoke is less visible, can be incredibly discomforting</w:t>
      </w:r>
      <w:r w:rsidR="00E900A5" w:rsidRPr="00A2207E">
        <w:rPr>
          <w:rFonts w:ascii="Times" w:hAnsi="Times"/>
        </w:rPr>
        <w:t>. Moreover,</w:t>
      </w:r>
      <w:r w:rsidR="00D63963" w:rsidRPr="00A2207E">
        <w:rPr>
          <w:rFonts w:ascii="Times" w:hAnsi="Times"/>
        </w:rPr>
        <w:t xml:space="preserve"> the </w:t>
      </w:r>
      <w:r w:rsidR="00D276C5" w:rsidRPr="00A2207E">
        <w:rPr>
          <w:rFonts w:ascii="Times" w:hAnsi="Times"/>
        </w:rPr>
        <w:t xml:space="preserve">tropical architecture, designed to let air and light </w:t>
      </w:r>
      <w:del w:id="11" w:author="Tilley  Elizabeth" w:date="2022-03-11T10:45:00Z">
        <w:r w:rsidR="00D276C5" w:rsidRPr="00A2207E" w:rsidDel="00A2207E">
          <w:rPr>
            <w:rFonts w:ascii="Times" w:hAnsi="Times"/>
          </w:rPr>
          <w:delText>in</w:delText>
        </w:r>
      </w:del>
      <w:ins w:id="12" w:author="Tilley  Elizabeth" w:date="2022-03-11T10:45:00Z">
        <w:r w:rsidR="00A2207E">
          <w:rPr>
            <w:rFonts w:ascii="Times" w:hAnsi="Times"/>
          </w:rPr>
          <w:t>circulate</w:t>
        </w:r>
      </w:ins>
      <w:r w:rsidR="00D63963" w:rsidRPr="00A2207E">
        <w:rPr>
          <w:rFonts w:ascii="Times" w:hAnsi="Times"/>
        </w:rPr>
        <w:t>, means that even indoors, within patient wards, surgery, and treatment areas,</w:t>
      </w:r>
      <w:r w:rsidR="00E900A5" w:rsidRPr="00A2207E">
        <w:rPr>
          <w:rFonts w:ascii="Times" w:hAnsi="Times"/>
        </w:rPr>
        <w:t xml:space="preserve"> the air quality can also be unbearable</w:t>
      </w:r>
      <w:r w:rsidR="00D63963" w:rsidRPr="00A2207E">
        <w:rPr>
          <w:rFonts w:ascii="Times" w:hAnsi="Times"/>
        </w:rPr>
        <w:t xml:space="preserve">. </w:t>
      </w:r>
      <w:r w:rsidR="00E86D92" w:rsidRPr="00A2207E">
        <w:rPr>
          <w:rFonts w:ascii="Times" w:hAnsi="Times"/>
        </w:rPr>
        <w:t xml:space="preserve">Poor air quality associated with burning, through released particulate matter (PM), </w:t>
      </w:r>
      <w:r w:rsidR="00E86D92" w:rsidRPr="00A2207E">
        <w:rPr>
          <w:rStyle w:val="hgkelc"/>
          <w:rFonts w:ascii="Times" w:eastAsiaTheme="majorEastAsia" w:hAnsi="Times"/>
          <w:color w:val="000000" w:themeColor="text1"/>
          <w:lang w:val="en-GB"/>
        </w:rPr>
        <w:t>has been linked to multiple negative health outcomes like asthma, heart disease, heart failure, stroke, and cancer among others</w:t>
      </w:r>
      <w:r w:rsidR="003E045D" w:rsidRPr="00A2207E">
        <w:rPr>
          <w:rStyle w:val="hgkelc"/>
          <w:rFonts w:ascii="Times" w:eastAsiaTheme="majorEastAsia" w:hAnsi="Times"/>
          <w:color w:val="000000" w:themeColor="text1"/>
          <w:lang w:val="en-GB"/>
        </w:rPr>
        <w:t xml:space="preserve"> </w:t>
      </w:r>
      <w:commentRangeStart w:id="13"/>
      <w:commentRangeStart w:id="14"/>
      <w:r w:rsidR="003E045D" w:rsidRPr="00A2207E">
        <w:rPr>
          <w:rStyle w:val="hgkelc"/>
          <w:rFonts w:ascii="Times" w:eastAsiaTheme="majorEastAsia" w:hAnsi="Times"/>
          <w:color w:val="000000" w:themeColor="text1"/>
          <w:lang w:val="en-GB"/>
        </w:rPr>
        <w:fldChar w:fldCharType="begin"/>
      </w:r>
      <w:r w:rsidR="003E045D" w:rsidRPr="00A2207E">
        <w:rPr>
          <w:rStyle w:val="hgkelc"/>
          <w:rFonts w:ascii="Times" w:eastAsiaTheme="majorEastAsia" w:hAnsi="Times"/>
          <w:color w:val="000000" w:themeColor="text1"/>
          <w:lang w:val="en-GB"/>
        </w:rPr>
        <w:instrText xml:space="preserve"> ADDIN ZOTERO_ITEM CSL_CITATION {"citationID":"FbLz4MNx","properties":{"formattedCitation":"(Anderson et al., 2012; Bell &amp; HEI Health Review Committee, 2012)","plainCitation":"(Anderson et al., 2012; Bell &amp; HEI Health Review Committee, 2012)","noteIndex":0},"citationItems":[{"id":339,"uris":["http://zotero.org/users/local/mR1cO5iq/items/K7PNMEM3"],"uri":["http://zotero.org/users/local/mR1cO5iq/items/K7PNMEM3"],"itemData":{"id":339,"type":"article-journal","abstract":"The World Health Organization estimates that particulate matter (PM) air pollution contributes to approximately 800,000 premature deaths each year, ranking it the 13th leading cause of mortality worldwide. However, many studies show that the relationship is deeper and far more complicated than originally thought. PM is a portion of air pollution that is made up of extremely small particles and liquid droplets containing acids, organic chemicals, metals, and soil or dust particles. PM is categorized by size and continues to be the fraction of air pollution that is most reliably associated with human disease. PM is thought to contribute to cardiovascular and cerebrovascular disease by the mechanisms of systemic inflammation, direct and indirect coagulation activation, and direct translocation into systemic circulation. The data demonstrating PM's effect on the cardiovascular system are strong. Populations subjected to long-term exposure to PM have a significantly higher cardiovascular incident and mortality rate. Short-term acute exposures subtly increase the rate of cardiovascular events within days of a pollution spike. The data are not as strong for PM's effects on cerebrovascular disease, though some data and similar mechanisms suggest a lesser result with smaller amplitude. Respiratory diseases are also exacerbated by exposure to PM. PM causes respiratory morbidity and mortality by creating oxidative stress and inflammation that leads to pulmonary anatomic and physiologic remodeling. The literature shows PM causes worsening respiratory symptoms, more frequent medication use, decreased lung function, recurrent health care utilization, and increased mortality. PM exposure has been shown to have a small but significant adverse effect on cardiovascular, respiratory, and to a lesser extent, cerebrovascular disease. These consistent results are shown by multiple studies with varying populations, protocols, and regions. The data demonstrate a dose-dependent relationship between PM and human disease, and that removal from a PM-rich environment decreases the prevalence of these diseases. While further study is needed to elucidate the effects of composition, chemistry, and the PM effect on susceptible populations, the preponderance of data shows that PM exposure causes a small but significant increase in human morbidity and mortality. Most sources agree on certain “common sense” recommendations, although there are lonely limited data to support them. Indoor PM exposure can be reduced by the usage of air conditioning and particulate filters, decreasing indoor combustion for heating and cooking, and smoking cessation. Susceptible populations, such as the elderly or asthmatics, may benefit from limiting their outdoor activity during peak traffic periods or poor air quality days. These simple changes may benefit individual patients in both short-term symptomatic control and long-term cardiovascular and respiratory complications.","container-title":"Journal of Medical Toxicology","DOI":"10.1007/s13181-011-0203-1","ISSN":"1937-6995","issue":"2","journalAbbreviation":"Journal of Medical Toxicology","page":"166-175","title":"Clearing the Air: A Review of the Effects of Particulate Matter Air Pollution on Human Health","volume":"8","author":[{"family":"Anderson","given":"Jonathan O."},{"family":"Thundiyil","given":"Josef G."},{"family":"Stolbach","given":"Andrew"}],"issued":{"date-parts":[["2012",6,1]]}}},{"id":340,"uris":["http://zotero.org/users/local/mR1cO5iq/items/DD8ZTGGI"],"uri":["http://zotero.org/users/local/mR1cO5iq/items/DD8ZTGGI"],"itemData":{"id":340,"type":"article-journal","abstract":"While numerous studies have demonstrated that shortterm exposure to particulate matter (PM*) is associated with adverse health effects, the characteristics of PM that cause harm are not well understood, and PM toxicity may vary by its chemical composition. This study investigates whether spatial and temporal patterns in PM health effect estimates based on total mass can be explained by spatial and temporal heterogeneity in the chemical composition of the particles. A database of 52 chemical components of PM with an aerodynamic diameter &amp;lt; or = 2.5 pm (PM2.5) was constructed for 187 U.S. counties, for 2000 through 2005, based on data from U.S. Environmental Protection Agency (U.S. EPA) monitoring networks. Components that covary with PM2.5 total mass and/or are large contributors to PM2.5, total mass were identified using actual and seasonally detrended data. Using Bayesian hierarchical modeling, seasonal and temporal variation in PM2.5 and the risk of total, cardiovascular, and respiratory hospital admissions were investigated for persons &amp;gt; or = 65 years in 202 U.S. counties for 1999 through 2005. Seasonal variation was investigated using three model structures with different underlying assumptions about the relationship between PM2.5 and hospitalizations. The findings of this study indicate higher effects in winter for both causes of hospitalization, and higher effects in the Northeast for cardiovascular admissions, although 53% of the counties were in this region. Higher PM2.5 effect estimates for cardiovascular or respiratory hospitalizations were observed in seasons and counties with a higher PM2.5 content of nickel (Ni), vanadium (V), or EC. Mortality effect estimates for PM with an aerodynamic diameter &amp;lt; or = 10 pm (PM10) were higher in seasons and counties with higher PM2.5 Ni content. The association between the Ni content of PM2.5 and effect estimates for cardiovascular hospitalization was robust to adjustment by EC, V, or both EC and V. An interquartile range (IQR) increase in the fraction of PM2.5 that is Ni was associated with a 14.9% (PI, 3.4-26.4) increase in the relative rates of cardiovascular hospital admissions associated with PM2.5 total mass adjusted for EC and V. No associations were observed between PM total mass health effect estimates and community-level variables for socioeconomic status, racial composition, or urbanicity. Communities with a higher prevalence of central AC had lower PM2.5 effect estimates for cardiovascular hospital admissions. The findings of this study indicate strong spatial and temporal variation in the chemical composition of the particle mixture and in the regional and seasonal variation in health effect estimates for PM2.5 total mass. The chemical composition of particles partially explained the heterogeneity of effect estimates. Observed associations could be related to the components themselves, to other components, or to a combination of components that share similar sources. The findings do not exclude the possibility that other components or characteristics of PM are harmful. The limitations of this study include the use of community-level aggregated data for exposure and for the variables used to investigate alternate hypotheses. Also, particle components and chemical forms (e.g., ammonium sulfate) not measured in the U.S. EPA database were not included. PM10 results in particular should be viewed with caution as the time frame of measurement and PM size fraction are different for the chemical composition and health effects data. A better understanding of the particular chemical components or sources that are most harmful to health can help decision-makers develop more targeted air pollution regulations and can aid in understanding the biological mechanisms by which air pollution-related health effects occur, thereby informing future research.","archive":"PubMed","archive_location":"22393584","container-title":"Res Rep Health Eff Inst","ISSN":"1041-5505","issue":"161","journalAbbreviation":"Res Rep Health Eff Inst","language":"eng","page":"5-38","title":"Assessment of the health impacts of particulate matter characteristics","author":[{"family":"Bell","given":"Michelle L"},{"literal":"HEI Health Review Committee"}],"issued":{"date-parts":[["2012",1]]}}}],"schema":"https://github.com/citation-style-language/schema/raw/master/csl-citation.json"} </w:instrText>
      </w:r>
      <w:r w:rsidR="003E045D" w:rsidRPr="00A2207E">
        <w:rPr>
          <w:rStyle w:val="hgkelc"/>
          <w:rFonts w:ascii="Times" w:eastAsiaTheme="majorEastAsia" w:hAnsi="Times"/>
          <w:color w:val="000000" w:themeColor="text1"/>
          <w:lang w:val="en-GB"/>
        </w:rPr>
        <w:fldChar w:fldCharType="separate"/>
      </w:r>
      <w:r w:rsidR="003E045D" w:rsidRPr="00A2207E">
        <w:rPr>
          <w:rFonts w:ascii="Times" w:eastAsiaTheme="majorEastAsia" w:hAnsi="Times"/>
        </w:rPr>
        <w:t>(Anderson et al., 2012; Bell &amp; HEI Health Review Committee, 2012)</w:t>
      </w:r>
      <w:r w:rsidR="003E045D" w:rsidRPr="00A2207E">
        <w:rPr>
          <w:rStyle w:val="hgkelc"/>
          <w:rFonts w:ascii="Times" w:eastAsiaTheme="majorEastAsia" w:hAnsi="Times"/>
          <w:color w:val="000000" w:themeColor="text1"/>
          <w:lang w:val="en-GB"/>
        </w:rPr>
        <w:fldChar w:fldCharType="end"/>
      </w:r>
      <w:commentRangeEnd w:id="13"/>
      <w:r w:rsidR="003E045D" w:rsidRPr="00A2207E">
        <w:rPr>
          <w:rStyle w:val="CommentReference"/>
          <w:rFonts w:ascii="Times" w:eastAsiaTheme="minorHAnsi" w:hAnsi="Times" w:cstheme="minorBidi"/>
          <w:sz w:val="24"/>
          <w:szCs w:val="24"/>
          <w:lang w:eastAsia="en-US"/>
        </w:rPr>
        <w:commentReference w:id="13"/>
      </w:r>
      <w:commentRangeEnd w:id="14"/>
      <w:r w:rsidR="00A2207E">
        <w:rPr>
          <w:rStyle w:val="CommentReference"/>
          <w:rFonts w:ascii="Times" w:eastAsiaTheme="minorHAnsi" w:hAnsi="Times" w:cstheme="minorBidi"/>
          <w:lang w:eastAsia="en-US"/>
        </w:rPr>
        <w:commentReference w:id="14"/>
      </w:r>
      <w:r w:rsidR="00E86D92" w:rsidRPr="00A2207E">
        <w:rPr>
          <w:rStyle w:val="hgkelc"/>
          <w:rFonts w:ascii="Times" w:eastAsiaTheme="majorEastAsia" w:hAnsi="Times"/>
          <w:color w:val="000000" w:themeColor="text1"/>
          <w:lang w:val="en-GB"/>
        </w:rPr>
        <w:t>. In a space of healing and recovery, why is such burning occurring, and how can it continue to persist</w:t>
      </w:r>
      <w:r w:rsidR="00443D0B" w:rsidRPr="00A2207E">
        <w:rPr>
          <w:rStyle w:val="hgkelc"/>
          <w:rFonts w:ascii="Times" w:eastAsiaTheme="majorEastAsia" w:hAnsi="Times"/>
          <w:color w:val="000000" w:themeColor="text1"/>
          <w:lang w:val="en-GB"/>
        </w:rPr>
        <w:t>?</w:t>
      </w:r>
    </w:p>
    <w:p w14:paraId="27567675" w14:textId="77777777" w:rsidR="00F55E2A" w:rsidRPr="00A2207E" w:rsidRDefault="00F55E2A" w:rsidP="00A2207E">
      <w:pPr>
        <w:spacing w:line="360" w:lineRule="auto"/>
        <w:jc w:val="both"/>
        <w:rPr>
          <w:rFonts w:ascii="Times" w:hAnsi="Times"/>
        </w:rPr>
      </w:pPr>
    </w:p>
    <w:p w14:paraId="674A5245" w14:textId="243E9E58" w:rsidR="00443D0B" w:rsidRPr="00A2207E" w:rsidRDefault="009B3552" w:rsidP="00A2207E">
      <w:pPr>
        <w:spacing w:line="360" w:lineRule="auto"/>
        <w:ind w:firstLine="432"/>
        <w:jc w:val="both"/>
        <w:rPr>
          <w:rFonts w:ascii="Times" w:hAnsi="Times"/>
          <w:spacing w:val="-8"/>
          <w:shd w:val="clear" w:color="auto" w:fill="FFFFFF"/>
        </w:rPr>
      </w:pPr>
      <w:commentRangeStart w:id="15"/>
      <w:r w:rsidRPr="00A2207E">
        <w:rPr>
          <w:rFonts w:ascii="Times" w:hAnsi="Times"/>
        </w:rPr>
        <w:t>Queen’s produce</w:t>
      </w:r>
      <w:r w:rsidR="00CD1602" w:rsidRPr="00A2207E">
        <w:rPr>
          <w:rFonts w:ascii="Times" w:hAnsi="Times"/>
        </w:rPr>
        <w:t>s</w:t>
      </w:r>
      <w:r w:rsidRPr="00A2207E">
        <w:rPr>
          <w:rFonts w:ascii="Times" w:hAnsi="Times"/>
        </w:rPr>
        <w:t xml:space="preserve"> an immense amount of</w:t>
      </w:r>
      <w:r w:rsidR="00E900A5" w:rsidRPr="00A2207E">
        <w:rPr>
          <w:rFonts w:ascii="Times" w:hAnsi="Times"/>
        </w:rPr>
        <w:t xml:space="preserve"> solid</w:t>
      </w:r>
      <w:r w:rsidRPr="00A2207E">
        <w:rPr>
          <w:rFonts w:ascii="Times" w:hAnsi="Times"/>
        </w:rPr>
        <w:t xml:space="preserve"> waste</w:t>
      </w:r>
      <w:r w:rsidR="00F55E2A" w:rsidRPr="00A2207E">
        <w:rPr>
          <w:rFonts w:ascii="Times" w:hAnsi="Times"/>
        </w:rPr>
        <w:t>.</w:t>
      </w:r>
      <w:r w:rsidR="00E900A5" w:rsidRPr="00A2207E">
        <w:rPr>
          <w:rFonts w:ascii="Times" w:hAnsi="Times"/>
        </w:rPr>
        <w:t xml:space="preserve"> The dozens of wards, </w:t>
      </w:r>
      <w:r w:rsidR="00CD1602" w:rsidRPr="00A2207E">
        <w:rPr>
          <w:rFonts w:ascii="Times" w:hAnsi="Times"/>
        </w:rPr>
        <w:t>offices, and kitchens, serving the hundreds of patients and staff</w:t>
      </w:r>
      <w:r w:rsidR="00F678CC" w:rsidRPr="00A2207E">
        <w:rPr>
          <w:rFonts w:ascii="Times" w:hAnsi="Times"/>
        </w:rPr>
        <w:t>,</w:t>
      </w:r>
      <w:r w:rsidR="00CD1602" w:rsidRPr="00A2207E">
        <w:rPr>
          <w:rFonts w:ascii="Times" w:hAnsi="Times"/>
        </w:rPr>
        <w:t xml:space="preserve"> generate a massive amount of potentially infectious medical waste, mixed domestic and office waste, and kitchen waste, which needs to be removed</w:t>
      </w:r>
      <w:del w:id="16" w:author="Tilley  Elizabeth" w:date="2022-03-11T10:47:00Z">
        <w:r w:rsidR="00CD1602" w:rsidRPr="00A2207E" w:rsidDel="0050177A">
          <w:rPr>
            <w:rFonts w:ascii="Times" w:hAnsi="Times"/>
          </w:rPr>
          <w:delText>,</w:delText>
        </w:r>
      </w:del>
      <w:r w:rsidR="00CD1602" w:rsidRPr="00A2207E">
        <w:rPr>
          <w:rFonts w:ascii="Times" w:hAnsi="Times"/>
        </w:rPr>
        <w:t xml:space="preserve"> </w:t>
      </w:r>
      <w:del w:id="17" w:author="Tilley  Elizabeth" w:date="2022-03-11T10:47:00Z">
        <w:r w:rsidR="00CD1602" w:rsidRPr="00A2207E" w:rsidDel="0050177A">
          <w:rPr>
            <w:rFonts w:ascii="Times" w:hAnsi="Times"/>
          </w:rPr>
          <w:delText xml:space="preserve">managed, </w:delText>
        </w:r>
      </w:del>
      <w:r w:rsidR="00CD1602" w:rsidRPr="00A2207E">
        <w:rPr>
          <w:rFonts w:ascii="Times" w:hAnsi="Times"/>
        </w:rPr>
        <w:t>and disposed of</w:t>
      </w:r>
      <w:r w:rsidR="00F678CC" w:rsidRPr="00A2207E">
        <w:rPr>
          <w:rFonts w:ascii="Times" w:hAnsi="Times"/>
        </w:rPr>
        <w:t xml:space="preserve"> daily</w:t>
      </w:r>
      <w:r w:rsidR="00CD1602" w:rsidRPr="00A2207E">
        <w:rPr>
          <w:rFonts w:ascii="Times" w:hAnsi="Times"/>
        </w:rPr>
        <w:t xml:space="preserve">. </w:t>
      </w:r>
      <w:commentRangeEnd w:id="15"/>
      <w:r w:rsidR="00BD023B">
        <w:rPr>
          <w:rStyle w:val="CommentReference"/>
          <w:rFonts w:ascii="Times" w:eastAsiaTheme="minorHAnsi" w:hAnsi="Times" w:cstheme="minorBidi"/>
          <w:lang w:eastAsia="en-US"/>
        </w:rPr>
        <w:commentReference w:id="15"/>
      </w:r>
      <w:ins w:id="18" w:author="Tilley  Elizabeth" w:date="2022-03-11T10:47:00Z">
        <w:r w:rsidR="0050177A">
          <w:rPr>
            <w:rFonts w:ascii="Times" w:hAnsi="Times"/>
          </w:rPr>
          <w:t>Some i</w:t>
        </w:r>
      </w:ins>
      <w:del w:id="19" w:author="Tilley  Elizabeth" w:date="2022-03-11T10:47:00Z">
        <w:r w:rsidR="00F678CC" w:rsidRPr="00A2207E" w:rsidDel="0050177A">
          <w:rPr>
            <w:rFonts w:ascii="Times" w:hAnsi="Times"/>
          </w:rPr>
          <w:delText>I</w:delText>
        </w:r>
      </w:del>
      <w:r w:rsidR="00F678CC" w:rsidRPr="00A2207E">
        <w:rPr>
          <w:rFonts w:ascii="Times" w:hAnsi="Times"/>
        </w:rPr>
        <w:t>ndividual wards implement waste separation, binning medical wastes separately from general waste, however separation ends at the point of collection</w:t>
      </w:r>
      <w:r w:rsidR="00696214" w:rsidRPr="00A2207E">
        <w:rPr>
          <w:rFonts w:ascii="Times" w:hAnsi="Times"/>
        </w:rPr>
        <w:t xml:space="preserve">. </w:t>
      </w:r>
      <w:r w:rsidR="00696214" w:rsidRPr="00A2207E">
        <w:rPr>
          <w:rFonts w:ascii="Times" w:hAnsi="Times"/>
          <w:spacing w:val="-8"/>
          <w:shd w:val="clear" w:color="auto" w:fill="FFFFFF"/>
        </w:rPr>
        <w:t xml:space="preserve">Queen’s is not served by regular municipal waste collection. What municipal collection that is done is ad-hoc, sporadic, and based on the hospital’s available financial resources. </w:t>
      </w:r>
      <w:r w:rsidR="00696214" w:rsidRPr="00A2207E">
        <w:rPr>
          <w:rFonts w:ascii="Times" w:hAnsi="Times"/>
        </w:rPr>
        <w:t xml:space="preserve">Rather, </w:t>
      </w:r>
      <w:r w:rsidR="00F678CC" w:rsidRPr="00A2207E">
        <w:rPr>
          <w:rFonts w:ascii="Times" w:hAnsi="Times"/>
          <w:spacing w:val="-8"/>
          <w:shd w:val="clear" w:color="auto" w:fill="FFFFFF"/>
        </w:rPr>
        <w:t xml:space="preserve">most hospital waste (infectious and non-infectious) is gathered by grounds staff and burnt </w:t>
      </w:r>
      <w:r w:rsidR="00F678CC" w:rsidRPr="00A2207E">
        <w:rPr>
          <w:rFonts w:ascii="Times" w:hAnsi="Times"/>
          <w:i/>
          <w:iCs/>
          <w:spacing w:val="-8"/>
          <w:shd w:val="clear" w:color="auto" w:fill="FFFFFF"/>
        </w:rPr>
        <w:t>at</w:t>
      </w:r>
      <w:r w:rsidR="00F678CC" w:rsidRPr="00A2207E">
        <w:rPr>
          <w:rFonts w:ascii="Times" w:hAnsi="Times"/>
          <w:spacing w:val="-8"/>
          <w:shd w:val="clear" w:color="auto" w:fill="FFFFFF"/>
        </w:rPr>
        <w:t xml:space="preserve"> the hospital’s incinerator, located at a central point within the hospital campus</w:t>
      </w:r>
      <w:r w:rsidR="00F678CC" w:rsidRPr="00A2207E">
        <w:rPr>
          <w:rStyle w:val="EndnoteReference"/>
          <w:rFonts w:ascii="Times" w:hAnsi="Times"/>
          <w:spacing w:val="-8"/>
          <w:shd w:val="clear" w:color="auto" w:fill="FFFFFF"/>
        </w:rPr>
        <w:endnoteReference w:id="1"/>
      </w:r>
      <w:r w:rsidR="00A36381" w:rsidRPr="00A2207E">
        <w:rPr>
          <w:rFonts w:ascii="Times" w:hAnsi="Times"/>
          <w:spacing w:val="-8"/>
          <w:shd w:val="clear" w:color="auto" w:fill="FFFFFF"/>
        </w:rPr>
        <w:t xml:space="preserve"> </w:t>
      </w:r>
      <w:r w:rsidR="00A36381" w:rsidRPr="00A2207E">
        <w:rPr>
          <w:rFonts w:ascii="Times" w:hAnsi="Times"/>
          <w:spacing w:val="-8"/>
          <w:shd w:val="clear" w:color="auto" w:fill="FFFFFF"/>
        </w:rPr>
        <w:fldChar w:fldCharType="begin"/>
      </w:r>
      <w:r w:rsidR="00A36381" w:rsidRPr="00A2207E">
        <w:rPr>
          <w:rFonts w:ascii="Times" w:hAnsi="Times"/>
          <w:spacing w:val="-8"/>
          <w:shd w:val="clear" w:color="auto" w:fill="FFFFFF"/>
        </w:rPr>
        <w:instrText xml:space="preserve"> ADDIN ZOTERO_ITEM CSL_CITATION {"citationID":"xKiqWq7h","properties":{"formattedCitation":"(Tilley &amp; Kalina, 2020)","plainCitation":"(Tilley &amp; Kalina, 2020)","noteIndex":0},"citationItems":[{"id":338,"uris":["http://zotero.org/users/local/mR1cO5iq/items/AKSL76EP"],"uri":["http://zotero.org/users/local/mR1cO5iq/items/AKSL76EP"],"itemData":{"id":338,"type":"article-journal","container-title":"Worldwide Waste: Journal of Interdisciplinary Studies","DOI":"http://doi.org/10.5334/wwwj.54","issue":"1","page":"3","title":"“We Are Already Sick”: Infectious Waste Management and Inequality in the Time of Covid-19, a Reflection from Blantyre, Malawi","volume":"3","author":[{"family":"Tilley","given":"Elizabeth"},{"family":"Kalina","given":"Marc"}],"issued":{"date-parts":[["2020"]]}}}],"schema":"https://github.com/citation-style-language/schema/raw/master/csl-citation.json"} </w:instrText>
      </w:r>
      <w:r w:rsidR="00A36381" w:rsidRPr="00A2207E">
        <w:rPr>
          <w:rFonts w:ascii="Times" w:hAnsi="Times"/>
          <w:spacing w:val="-8"/>
          <w:shd w:val="clear" w:color="auto" w:fill="FFFFFF"/>
        </w:rPr>
        <w:fldChar w:fldCharType="separate"/>
      </w:r>
      <w:r w:rsidR="00A36381" w:rsidRPr="00A2207E">
        <w:rPr>
          <w:rFonts w:ascii="Times" w:hAnsi="Times"/>
        </w:rPr>
        <w:t>(Tilley &amp; Kalina, 2020)</w:t>
      </w:r>
      <w:r w:rsidR="00A36381" w:rsidRPr="00A2207E">
        <w:rPr>
          <w:rFonts w:ascii="Times" w:hAnsi="Times"/>
          <w:spacing w:val="-8"/>
          <w:shd w:val="clear" w:color="auto" w:fill="FFFFFF"/>
        </w:rPr>
        <w:fldChar w:fldCharType="end"/>
      </w:r>
      <w:r w:rsidR="00A36381" w:rsidRPr="00A2207E">
        <w:rPr>
          <w:rFonts w:ascii="Times" w:hAnsi="Times"/>
          <w:spacing w:val="-8"/>
          <w:shd w:val="clear" w:color="auto" w:fill="FFFFFF"/>
        </w:rPr>
        <w:t>.</w:t>
      </w:r>
      <w:r w:rsidR="00882090" w:rsidRPr="00A2207E">
        <w:rPr>
          <w:rFonts w:ascii="Times" w:hAnsi="Times"/>
          <w:spacing w:val="-8"/>
          <w:shd w:val="clear" w:color="auto" w:fill="FFFFFF"/>
        </w:rPr>
        <w:t xml:space="preserve"> </w:t>
      </w:r>
      <w:r w:rsidR="00696214" w:rsidRPr="00A2207E">
        <w:rPr>
          <w:rFonts w:ascii="Times" w:hAnsi="Times"/>
          <w:spacing w:val="-8"/>
          <w:shd w:val="clear" w:color="auto" w:fill="FFFFFF"/>
        </w:rPr>
        <w:t>However, t</w:t>
      </w:r>
      <w:r w:rsidR="00882090" w:rsidRPr="00A2207E">
        <w:rPr>
          <w:rFonts w:ascii="Times" w:hAnsi="Times"/>
          <w:spacing w:val="-8"/>
          <w:shd w:val="clear" w:color="auto" w:fill="FFFFFF"/>
        </w:rPr>
        <w:t xml:space="preserve">he vast majority of the deposited waste is </w:t>
      </w:r>
      <w:r w:rsidR="00882090" w:rsidRPr="00A2207E">
        <w:rPr>
          <w:rFonts w:ascii="Times" w:hAnsi="Times"/>
          <w:i/>
          <w:iCs/>
          <w:spacing w:val="-8"/>
          <w:shd w:val="clear" w:color="auto" w:fill="FFFFFF"/>
        </w:rPr>
        <w:t>not</w:t>
      </w:r>
      <w:r w:rsidR="00882090" w:rsidRPr="00A2207E">
        <w:rPr>
          <w:rFonts w:ascii="Times" w:hAnsi="Times"/>
          <w:spacing w:val="-8"/>
          <w:shd w:val="clear" w:color="auto" w:fill="FFFFFF"/>
        </w:rPr>
        <w:t xml:space="preserve"> incinerated, as a new incinerator provided by the Ministry </w:t>
      </w:r>
      <w:r w:rsidR="00882090" w:rsidRPr="00A2207E">
        <w:rPr>
          <w:rFonts w:ascii="Times" w:hAnsi="Times"/>
          <w:spacing w:val="-8"/>
          <w:shd w:val="clear" w:color="auto" w:fill="FFFFFF"/>
        </w:rPr>
        <w:lastRenderedPageBreak/>
        <w:t xml:space="preserve">of Health in late 2019, is only able to handle a small </w:t>
      </w:r>
      <w:commentRangeStart w:id="20"/>
      <w:r w:rsidR="00882090" w:rsidRPr="00A2207E">
        <w:rPr>
          <w:rFonts w:ascii="Times" w:hAnsi="Times"/>
          <w:spacing w:val="-8"/>
          <w:shd w:val="clear" w:color="auto" w:fill="FFFFFF"/>
        </w:rPr>
        <w:t>percentage of the hospital’s waste</w:t>
      </w:r>
      <w:commentRangeEnd w:id="20"/>
      <w:r w:rsidR="002B0BAE">
        <w:rPr>
          <w:rStyle w:val="CommentReference"/>
          <w:rFonts w:ascii="Times" w:eastAsiaTheme="minorHAnsi" w:hAnsi="Times" w:cstheme="minorBidi"/>
          <w:lang w:eastAsia="en-US"/>
        </w:rPr>
        <w:commentReference w:id="20"/>
      </w:r>
      <w:r w:rsidR="00882090" w:rsidRPr="00A2207E">
        <w:rPr>
          <w:rFonts w:ascii="Times" w:hAnsi="Times"/>
          <w:spacing w:val="-8"/>
          <w:shd w:val="clear" w:color="auto" w:fill="FFFFFF"/>
        </w:rPr>
        <w:t>. Furthermore, the incinerator is frequently inoperable,</w:t>
      </w:r>
      <w:r w:rsidR="00696214" w:rsidRPr="00A2207E">
        <w:rPr>
          <w:rFonts w:ascii="Times" w:hAnsi="Times"/>
          <w:spacing w:val="-8"/>
          <w:shd w:val="clear" w:color="auto" w:fill="FFFFFF"/>
        </w:rPr>
        <w:t xml:space="preserve"> under repair, or</w:t>
      </w:r>
      <w:r w:rsidR="00882090" w:rsidRPr="00A2207E">
        <w:rPr>
          <w:rFonts w:ascii="Times" w:hAnsi="Times"/>
          <w:spacing w:val="-8"/>
          <w:shd w:val="clear" w:color="auto" w:fill="FFFFFF"/>
        </w:rPr>
        <w:t xml:space="preserve"> without power,</w:t>
      </w:r>
      <w:r w:rsidR="00882090" w:rsidRPr="00A2207E">
        <w:rPr>
          <w:rStyle w:val="EndnoteReference"/>
          <w:rFonts w:ascii="Times" w:hAnsi="Times"/>
          <w:spacing w:val="-8"/>
          <w:shd w:val="clear" w:color="auto" w:fill="FFFFFF"/>
        </w:rPr>
        <w:endnoteReference w:id="2"/>
      </w:r>
      <w:r w:rsidR="00882090" w:rsidRPr="00A2207E">
        <w:rPr>
          <w:rFonts w:ascii="Times" w:hAnsi="Times"/>
          <w:spacing w:val="-8"/>
          <w:shd w:val="clear" w:color="auto" w:fill="FFFFFF"/>
        </w:rPr>
        <w:t xml:space="preserve">. </w:t>
      </w:r>
      <w:r w:rsidR="00B6373E" w:rsidRPr="00A2207E">
        <w:rPr>
          <w:rFonts w:ascii="Times" w:hAnsi="Times"/>
          <w:spacing w:val="-8"/>
          <w:shd w:val="clear" w:color="auto" w:fill="FFFFFF"/>
        </w:rPr>
        <w:t xml:space="preserve">Rather, the waste is openly burned, in a constantly smouldering pile </w:t>
      </w:r>
      <w:r w:rsidR="00882090" w:rsidRPr="00A2207E">
        <w:rPr>
          <w:rFonts w:ascii="Times" w:hAnsi="Times"/>
          <w:spacing w:val="-8"/>
          <w:shd w:val="clear" w:color="auto" w:fill="FFFFFF"/>
        </w:rPr>
        <w:t>to the side of the incinerator building</w:t>
      </w:r>
      <w:r w:rsidR="00B6373E" w:rsidRPr="00A2207E">
        <w:rPr>
          <w:rFonts w:ascii="Times" w:hAnsi="Times"/>
          <w:spacing w:val="-8"/>
          <w:shd w:val="clear" w:color="auto" w:fill="FFFFFF"/>
        </w:rPr>
        <w:t xml:space="preserve">, sending up the aforementioned </w:t>
      </w:r>
      <w:r w:rsidR="00E94F6D" w:rsidRPr="00A2207E">
        <w:rPr>
          <w:rFonts w:ascii="Times" w:hAnsi="Times"/>
          <w:spacing w:val="-8"/>
          <w:shd w:val="clear" w:color="auto" w:fill="FFFFFF"/>
        </w:rPr>
        <w:t xml:space="preserve">clouds of </w:t>
      </w:r>
      <w:r w:rsidR="00B6373E" w:rsidRPr="00A2207E">
        <w:rPr>
          <w:rFonts w:ascii="Times" w:hAnsi="Times"/>
          <w:spacing w:val="-8"/>
          <w:shd w:val="clear" w:color="auto" w:fill="FFFFFF"/>
        </w:rPr>
        <w:t xml:space="preserve">smoke, which </w:t>
      </w:r>
      <w:r w:rsidR="00882090" w:rsidRPr="00A2207E">
        <w:rPr>
          <w:rFonts w:ascii="Times" w:hAnsi="Times"/>
          <w:spacing w:val="-8"/>
          <w:shd w:val="clear" w:color="auto" w:fill="FFFFFF"/>
        </w:rPr>
        <w:t>choke</w:t>
      </w:r>
      <w:r w:rsidR="00B6373E" w:rsidRPr="00A2207E">
        <w:rPr>
          <w:rFonts w:ascii="Times" w:hAnsi="Times"/>
          <w:spacing w:val="-8"/>
          <w:shd w:val="clear" w:color="auto" w:fill="FFFFFF"/>
        </w:rPr>
        <w:t xml:space="preserve"> the grounds</w:t>
      </w:r>
      <w:r w:rsidR="008538F0" w:rsidRPr="00A2207E">
        <w:rPr>
          <w:rFonts w:ascii="Times" w:hAnsi="Times"/>
          <w:spacing w:val="-8"/>
          <w:shd w:val="clear" w:color="auto" w:fill="FFFFFF"/>
        </w:rPr>
        <w:t xml:space="preserve"> (</w:t>
      </w:r>
      <w:del w:id="21" w:author="Tilley  Elizabeth" w:date="2022-03-11T14:00:00Z">
        <w:r w:rsidR="008538F0" w:rsidRPr="00A2207E" w:rsidDel="002B0BAE">
          <w:rPr>
            <w:rFonts w:ascii="Times" w:hAnsi="Times"/>
            <w:spacing w:val="-8"/>
            <w:shd w:val="clear" w:color="auto" w:fill="FFFFFF"/>
          </w:rPr>
          <w:delText xml:space="preserve">see </w:delText>
        </w:r>
      </w:del>
      <w:ins w:id="22" w:author="Tilley  Elizabeth" w:date="2022-03-11T14:00:00Z">
        <w:r w:rsidR="002B0BAE">
          <w:rPr>
            <w:rFonts w:ascii="Times" w:hAnsi="Times"/>
            <w:spacing w:val="-8"/>
            <w:shd w:val="clear" w:color="auto" w:fill="FFFFFF"/>
          </w:rPr>
          <w:t>F</w:t>
        </w:r>
      </w:ins>
      <w:del w:id="23" w:author="Tilley  Elizabeth" w:date="2022-03-11T14:00:00Z">
        <w:r w:rsidR="008538F0" w:rsidRPr="00A2207E" w:rsidDel="002B0BAE">
          <w:rPr>
            <w:rFonts w:ascii="Times" w:hAnsi="Times"/>
            <w:spacing w:val="-8"/>
            <w:shd w:val="clear" w:color="auto" w:fill="FFFFFF"/>
          </w:rPr>
          <w:delText>f</w:delText>
        </w:r>
      </w:del>
      <w:r w:rsidR="008538F0" w:rsidRPr="00A2207E">
        <w:rPr>
          <w:rFonts w:ascii="Times" w:hAnsi="Times"/>
          <w:spacing w:val="-8"/>
          <w:shd w:val="clear" w:color="auto" w:fill="FFFFFF"/>
        </w:rPr>
        <w:t>ig</w:t>
      </w:r>
      <w:ins w:id="24" w:author="Tilley  Elizabeth" w:date="2022-03-11T14:01:00Z">
        <w:r w:rsidR="002B0BAE">
          <w:rPr>
            <w:rFonts w:ascii="Times" w:hAnsi="Times"/>
            <w:spacing w:val="-8"/>
            <w:shd w:val="clear" w:color="auto" w:fill="FFFFFF"/>
          </w:rPr>
          <w:t>ure</w:t>
        </w:r>
      </w:ins>
      <w:r w:rsidR="00E94F6D" w:rsidRPr="00A2207E">
        <w:rPr>
          <w:rFonts w:ascii="Times" w:hAnsi="Times"/>
          <w:spacing w:val="-8"/>
          <w:shd w:val="clear" w:color="auto" w:fill="FFFFFF"/>
        </w:rPr>
        <w:t xml:space="preserve"> 1</w:t>
      </w:r>
      <w:r w:rsidR="008538F0" w:rsidRPr="00A2207E">
        <w:rPr>
          <w:rFonts w:ascii="Times" w:hAnsi="Times"/>
          <w:spacing w:val="-8"/>
          <w:shd w:val="clear" w:color="auto" w:fill="FFFFFF"/>
        </w:rPr>
        <w:t>)</w:t>
      </w:r>
      <w:r w:rsidR="00B6373E" w:rsidRPr="00A2207E">
        <w:rPr>
          <w:rFonts w:ascii="Times" w:hAnsi="Times"/>
          <w:spacing w:val="-8"/>
          <w:shd w:val="clear" w:color="auto" w:fill="FFFFFF"/>
        </w:rPr>
        <w:t>.</w:t>
      </w:r>
      <w:r w:rsidR="008538F0" w:rsidRPr="00A2207E">
        <w:rPr>
          <w:rFonts w:ascii="Times" w:hAnsi="Times"/>
          <w:spacing w:val="-8"/>
          <w:shd w:val="clear" w:color="auto" w:fill="FFFFFF"/>
        </w:rPr>
        <w:t xml:space="preserve"> </w:t>
      </w:r>
      <w:r w:rsidR="00E94F6D" w:rsidRPr="00A2207E">
        <w:rPr>
          <w:rFonts w:ascii="Times" w:hAnsi="Times"/>
          <w:spacing w:val="-8"/>
          <w:shd w:val="clear" w:color="auto" w:fill="FFFFFF"/>
        </w:rPr>
        <w:t>Innumerable other, smaller, fires, scattered across the QECH campus</w:t>
      </w:r>
      <w:r w:rsidR="00E86D92" w:rsidRPr="00A2207E">
        <w:rPr>
          <w:rFonts w:ascii="Times" w:hAnsi="Times"/>
          <w:spacing w:val="-8"/>
          <w:shd w:val="clear" w:color="auto" w:fill="FFFFFF"/>
        </w:rPr>
        <w:t xml:space="preserve"> (</w:t>
      </w:r>
      <w:del w:id="25" w:author="Tilley  Elizabeth" w:date="2022-03-11T14:01:00Z">
        <w:r w:rsidR="00E86D92" w:rsidRPr="00A2207E" w:rsidDel="002B0BAE">
          <w:rPr>
            <w:rFonts w:ascii="Times" w:hAnsi="Times"/>
            <w:spacing w:val="-8"/>
            <w:shd w:val="clear" w:color="auto" w:fill="FFFFFF"/>
          </w:rPr>
          <w:delText xml:space="preserve">see </w:delText>
        </w:r>
      </w:del>
      <w:ins w:id="26" w:author="Tilley  Elizabeth" w:date="2022-03-11T14:01:00Z">
        <w:r w:rsidR="002B0BAE">
          <w:rPr>
            <w:rFonts w:ascii="Times" w:hAnsi="Times"/>
            <w:spacing w:val="-8"/>
            <w:shd w:val="clear" w:color="auto" w:fill="FFFFFF"/>
          </w:rPr>
          <w:t>F</w:t>
        </w:r>
      </w:ins>
      <w:del w:id="27" w:author="Tilley  Elizabeth" w:date="2022-03-11T14:01:00Z">
        <w:r w:rsidR="00E86D92" w:rsidRPr="00A2207E" w:rsidDel="002B0BAE">
          <w:rPr>
            <w:rFonts w:ascii="Times" w:hAnsi="Times"/>
            <w:spacing w:val="-8"/>
            <w:shd w:val="clear" w:color="auto" w:fill="FFFFFF"/>
          </w:rPr>
          <w:delText>f</w:delText>
        </w:r>
      </w:del>
      <w:r w:rsidR="00E86D92" w:rsidRPr="00A2207E">
        <w:rPr>
          <w:rFonts w:ascii="Times" w:hAnsi="Times"/>
          <w:spacing w:val="-8"/>
          <w:shd w:val="clear" w:color="auto" w:fill="FFFFFF"/>
        </w:rPr>
        <w:t>ig</w:t>
      </w:r>
      <w:ins w:id="28" w:author="Tilley  Elizabeth" w:date="2022-03-11T14:01:00Z">
        <w:r w:rsidR="002B0BAE">
          <w:rPr>
            <w:rFonts w:ascii="Times" w:hAnsi="Times"/>
            <w:spacing w:val="-8"/>
            <w:shd w:val="clear" w:color="auto" w:fill="FFFFFF"/>
          </w:rPr>
          <w:t>ure</w:t>
        </w:r>
      </w:ins>
      <w:r w:rsidR="00E86D92" w:rsidRPr="00A2207E">
        <w:rPr>
          <w:rFonts w:ascii="Times" w:hAnsi="Times"/>
          <w:spacing w:val="-8"/>
          <w:shd w:val="clear" w:color="auto" w:fill="FFFFFF"/>
        </w:rPr>
        <w:t xml:space="preserve"> 2)</w:t>
      </w:r>
      <w:r w:rsidR="00E94F6D" w:rsidRPr="00A2207E">
        <w:rPr>
          <w:rFonts w:ascii="Times" w:hAnsi="Times"/>
          <w:spacing w:val="-8"/>
          <w:shd w:val="clear" w:color="auto" w:fill="FFFFFF"/>
        </w:rPr>
        <w:t xml:space="preserve"> contribute their part, as grounds and maintenance staff habitually burn leaves and other garden refuse. Furthermore, caregivers</w:t>
      </w:r>
      <w:r w:rsidR="00E94F6D" w:rsidRPr="00A2207E">
        <w:rPr>
          <w:rStyle w:val="EndnoteReference"/>
          <w:rFonts w:ascii="Times" w:hAnsi="Times"/>
          <w:spacing w:val="-8"/>
          <w:shd w:val="clear" w:color="auto" w:fill="FFFFFF"/>
        </w:rPr>
        <w:endnoteReference w:id="3"/>
      </w:r>
      <w:r w:rsidR="00330159" w:rsidRPr="00A2207E">
        <w:rPr>
          <w:rFonts w:ascii="Times" w:hAnsi="Times"/>
        </w:rPr>
        <w:t xml:space="preserve"> </w:t>
      </w:r>
      <w:r w:rsidR="00B6373E" w:rsidRPr="00A2207E">
        <w:rPr>
          <w:rFonts w:ascii="Times" w:hAnsi="Times"/>
          <w:spacing w:val="-8"/>
          <w:shd w:val="clear" w:color="auto" w:fill="FFFFFF"/>
        </w:rPr>
        <w:t>who reside separately on hospital grounds,</w:t>
      </w:r>
      <w:r w:rsidR="00330159" w:rsidRPr="00A2207E">
        <w:rPr>
          <w:rFonts w:ascii="Times" w:hAnsi="Times"/>
          <w:spacing w:val="-8"/>
          <w:shd w:val="clear" w:color="auto" w:fill="FFFFFF"/>
        </w:rPr>
        <w:t xml:space="preserve"> </w:t>
      </w:r>
      <w:r w:rsidR="00B27EF8" w:rsidRPr="00A2207E">
        <w:rPr>
          <w:rFonts w:ascii="Times" w:hAnsi="Times"/>
          <w:spacing w:val="-8"/>
          <w:shd w:val="clear" w:color="auto" w:fill="FFFFFF"/>
        </w:rPr>
        <w:t>cook for themselves throughout the day</w:t>
      </w:r>
      <w:r w:rsidR="00E86D92" w:rsidRPr="00A2207E">
        <w:rPr>
          <w:rFonts w:ascii="Times" w:hAnsi="Times"/>
          <w:spacing w:val="-8"/>
          <w:shd w:val="clear" w:color="auto" w:fill="FFFFFF"/>
        </w:rPr>
        <w:t xml:space="preserve"> and night</w:t>
      </w:r>
      <w:r w:rsidR="00B27EF8" w:rsidRPr="00A2207E">
        <w:rPr>
          <w:rFonts w:ascii="Times" w:hAnsi="Times"/>
          <w:spacing w:val="-8"/>
          <w:shd w:val="clear" w:color="auto" w:fill="FFFFFF"/>
        </w:rPr>
        <w:t xml:space="preserve"> using biomass (charcoal or wood), and burn their own domestic waste. </w:t>
      </w:r>
      <w:r w:rsidR="00E86D92" w:rsidRPr="00A2207E">
        <w:rPr>
          <w:rFonts w:ascii="Times" w:hAnsi="Times"/>
          <w:spacing w:val="-8"/>
          <w:shd w:val="clear" w:color="auto" w:fill="FFFFFF"/>
        </w:rPr>
        <w:t xml:space="preserve">As a result, air quality at the hospital is </w:t>
      </w:r>
      <w:commentRangeStart w:id="29"/>
      <w:r w:rsidR="00E86D92" w:rsidRPr="00A2207E">
        <w:rPr>
          <w:rFonts w:ascii="Times" w:hAnsi="Times"/>
          <w:spacing w:val="-8"/>
          <w:shd w:val="clear" w:color="auto" w:fill="FFFFFF"/>
        </w:rPr>
        <w:t>often hazardous</w:t>
      </w:r>
      <w:commentRangeEnd w:id="29"/>
      <w:r w:rsidR="002B0BAE">
        <w:rPr>
          <w:rStyle w:val="CommentReference"/>
          <w:rFonts w:ascii="Times" w:eastAsiaTheme="minorHAnsi" w:hAnsi="Times" w:cstheme="minorBidi"/>
          <w:lang w:eastAsia="en-US"/>
        </w:rPr>
        <w:commentReference w:id="29"/>
      </w:r>
      <w:r w:rsidR="00E86D92" w:rsidRPr="00A2207E">
        <w:rPr>
          <w:rFonts w:ascii="Times" w:hAnsi="Times"/>
          <w:spacing w:val="-8"/>
          <w:shd w:val="clear" w:color="auto" w:fill="FFFFFF"/>
        </w:rPr>
        <w:t xml:space="preserve">, with patients, staff, and caregivers struggling to cope, </w:t>
      </w:r>
      <w:r w:rsidR="00443D0B" w:rsidRPr="00A2207E">
        <w:rPr>
          <w:rFonts w:ascii="Times" w:hAnsi="Times"/>
          <w:spacing w:val="-8"/>
          <w:shd w:val="clear" w:color="auto" w:fill="FFFFFF"/>
        </w:rPr>
        <w:t>when just breathing is, as the quote</w:t>
      </w:r>
      <w:commentRangeStart w:id="30"/>
      <w:r w:rsidR="00443D0B" w:rsidRPr="00A2207E">
        <w:rPr>
          <w:rStyle w:val="EndnoteReference"/>
          <w:rFonts w:ascii="Times" w:hAnsi="Times"/>
          <w:spacing w:val="-8"/>
          <w:shd w:val="clear" w:color="auto" w:fill="FFFFFF"/>
        </w:rPr>
        <w:endnoteReference w:id="4"/>
      </w:r>
      <w:r w:rsidR="00443D0B" w:rsidRPr="00A2207E">
        <w:rPr>
          <w:rFonts w:ascii="Times" w:hAnsi="Times"/>
          <w:spacing w:val="-8"/>
          <w:shd w:val="clear" w:color="auto" w:fill="FFFFFF"/>
        </w:rPr>
        <w:t xml:space="preserve"> </w:t>
      </w:r>
      <w:commentRangeEnd w:id="30"/>
      <w:r w:rsidR="00443D0B" w:rsidRPr="00A2207E">
        <w:rPr>
          <w:rStyle w:val="CommentReference"/>
          <w:rFonts w:ascii="Times" w:eastAsiaTheme="minorHAnsi" w:hAnsi="Times"/>
          <w:sz w:val="24"/>
          <w:szCs w:val="24"/>
          <w:lang w:eastAsia="en-US"/>
        </w:rPr>
        <w:commentReference w:id="30"/>
      </w:r>
      <w:r w:rsidR="00443D0B" w:rsidRPr="00A2207E">
        <w:rPr>
          <w:rFonts w:ascii="Times" w:hAnsi="Times"/>
          <w:spacing w:val="-8"/>
          <w:shd w:val="clear" w:color="auto" w:fill="FFFFFF"/>
        </w:rPr>
        <w:t>used in the title of this article, ‘unbearable.’</w:t>
      </w:r>
    </w:p>
    <w:p w14:paraId="0CA8850A" w14:textId="77777777" w:rsidR="00443D0B" w:rsidRPr="00A2207E" w:rsidRDefault="00443D0B" w:rsidP="00A2207E">
      <w:pPr>
        <w:spacing w:line="360" w:lineRule="auto"/>
        <w:ind w:firstLine="432"/>
        <w:jc w:val="both"/>
        <w:rPr>
          <w:rFonts w:ascii="Times" w:hAnsi="Times"/>
          <w:spacing w:val="-8"/>
          <w:shd w:val="clear" w:color="auto" w:fill="FFFFFF"/>
        </w:rPr>
      </w:pPr>
    </w:p>
    <w:p w14:paraId="196651DF" w14:textId="77777777" w:rsidR="003A7B7A" w:rsidRDefault="00320F0A" w:rsidP="00A2207E">
      <w:pPr>
        <w:spacing w:line="360" w:lineRule="auto"/>
        <w:ind w:firstLine="432"/>
        <w:jc w:val="both"/>
        <w:rPr>
          <w:ins w:id="31" w:author="Tilley  Elizabeth" w:date="2022-03-11T14:08:00Z"/>
          <w:rFonts w:ascii="Times" w:hAnsi="Times"/>
          <w:spacing w:val="-8"/>
          <w:shd w:val="clear" w:color="auto" w:fill="FFFFFF"/>
        </w:rPr>
      </w:pPr>
      <w:r w:rsidRPr="00A2207E">
        <w:rPr>
          <w:rFonts w:ascii="Times" w:hAnsi="Times"/>
          <w:spacing w:val="-8"/>
          <w:shd w:val="clear" w:color="auto" w:fill="FFFFFF"/>
        </w:rPr>
        <w:t>Utilising a mixed-methods approach, including</w:t>
      </w:r>
      <w:r w:rsidR="00B84423" w:rsidRPr="00A2207E">
        <w:rPr>
          <w:rFonts w:ascii="Times" w:hAnsi="Times"/>
          <w:spacing w:val="-8"/>
          <w:shd w:val="clear" w:color="auto" w:fill="FFFFFF"/>
        </w:rPr>
        <w:t xml:space="preserve"> a</w:t>
      </w:r>
      <w:r w:rsidRPr="00A2207E">
        <w:rPr>
          <w:rFonts w:ascii="Times" w:hAnsi="Times"/>
          <w:spacing w:val="-8"/>
          <w:shd w:val="clear" w:color="auto" w:fill="FFFFFF"/>
        </w:rPr>
        <w:t xml:space="preserve"> network of custom-</w:t>
      </w:r>
      <w:r w:rsidR="00B84423" w:rsidRPr="00A2207E">
        <w:rPr>
          <w:rFonts w:ascii="Times" w:hAnsi="Times"/>
          <w:spacing w:val="-8"/>
          <w:shd w:val="clear" w:color="auto" w:fill="FFFFFF"/>
        </w:rPr>
        <w:t>designed</w:t>
      </w:r>
      <w:r w:rsidRPr="00A2207E">
        <w:rPr>
          <w:rFonts w:ascii="Times" w:hAnsi="Times"/>
          <w:spacing w:val="-8"/>
          <w:shd w:val="clear" w:color="auto" w:fill="FFFFFF"/>
        </w:rPr>
        <w:t xml:space="preserve"> air quality monitors</w:t>
      </w:r>
      <w:r w:rsidR="00B84423" w:rsidRPr="00A2207E">
        <w:rPr>
          <w:rFonts w:ascii="Times" w:hAnsi="Times"/>
          <w:spacing w:val="-8"/>
          <w:shd w:val="clear" w:color="auto" w:fill="FFFFFF"/>
        </w:rPr>
        <w:t xml:space="preserve"> and qualitative </w:t>
      </w:r>
      <w:commentRangeStart w:id="32"/>
      <w:r w:rsidR="00B84423" w:rsidRPr="00A2207E">
        <w:rPr>
          <w:rFonts w:ascii="Times" w:hAnsi="Times"/>
          <w:spacing w:val="-8"/>
          <w:shd w:val="clear" w:color="auto" w:fill="FFFFFF"/>
        </w:rPr>
        <w:t>fieldwork</w:t>
      </w:r>
      <w:commentRangeEnd w:id="32"/>
      <w:r w:rsidR="003A7B7A">
        <w:rPr>
          <w:rStyle w:val="CommentReference"/>
          <w:rFonts w:ascii="Times" w:eastAsiaTheme="minorHAnsi" w:hAnsi="Times" w:cstheme="minorBidi"/>
          <w:lang w:eastAsia="en-US"/>
        </w:rPr>
        <w:commentReference w:id="32"/>
      </w:r>
      <w:r w:rsidR="00B84423" w:rsidRPr="00A2207E">
        <w:rPr>
          <w:rFonts w:ascii="Times" w:hAnsi="Times"/>
          <w:spacing w:val="-8"/>
          <w:shd w:val="clear" w:color="auto" w:fill="FFFFFF"/>
        </w:rPr>
        <w:t xml:space="preserve"> with hospital staff, patients, and caregivers, t</w:t>
      </w:r>
      <w:r w:rsidR="00E86D92" w:rsidRPr="00A2207E">
        <w:rPr>
          <w:rFonts w:ascii="Times" w:hAnsi="Times"/>
          <w:spacing w:val="-8"/>
          <w:shd w:val="clear" w:color="auto" w:fill="FFFFFF"/>
        </w:rPr>
        <w:t xml:space="preserve">he purpose of this </w:t>
      </w:r>
      <w:r w:rsidR="00443D0B" w:rsidRPr="00A2207E">
        <w:rPr>
          <w:rFonts w:ascii="Times" w:hAnsi="Times"/>
          <w:spacing w:val="-8"/>
          <w:shd w:val="clear" w:color="auto" w:fill="FFFFFF"/>
        </w:rPr>
        <w:t xml:space="preserve">investigation </w:t>
      </w:r>
      <w:r w:rsidR="002475F7" w:rsidRPr="00A2207E">
        <w:rPr>
          <w:rFonts w:ascii="Times" w:hAnsi="Times"/>
          <w:spacing w:val="-8"/>
          <w:shd w:val="clear" w:color="auto" w:fill="FFFFFF"/>
        </w:rPr>
        <w:t>was to</w:t>
      </w:r>
      <w:r w:rsidR="00443D0B" w:rsidRPr="00A2207E">
        <w:rPr>
          <w:rFonts w:ascii="Times" w:hAnsi="Times"/>
          <w:spacing w:val="-8"/>
          <w:shd w:val="clear" w:color="auto" w:fill="FFFFFF"/>
        </w:rPr>
        <w:t xml:space="preserve"> gain a multi-dimensional understanding of the impacts of </w:t>
      </w:r>
      <w:r w:rsidR="002475F7" w:rsidRPr="00A2207E">
        <w:rPr>
          <w:rFonts w:ascii="Times" w:hAnsi="Times"/>
          <w:spacing w:val="-8"/>
          <w:shd w:val="clear" w:color="auto" w:fill="FFFFFF"/>
        </w:rPr>
        <w:t xml:space="preserve">the </w:t>
      </w:r>
      <w:r w:rsidR="00443D0B" w:rsidRPr="00A2207E">
        <w:rPr>
          <w:rFonts w:ascii="Times" w:hAnsi="Times"/>
          <w:spacing w:val="-8"/>
          <w:shd w:val="clear" w:color="auto" w:fill="FFFFFF"/>
        </w:rPr>
        <w:t>open burning of the various solid and organic waste fractions at QECH</w:t>
      </w:r>
      <w:r w:rsidR="002475F7" w:rsidRPr="00A2207E">
        <w:rPr>
          <w:rFonts w:ascii="Times" w:hAnsi="Times"/>
          <w:spacing w:val="-8"/>
          <w:shd w:val="clear" w:color="auto" w:fill="FFFFFF"/>
        </w:rPr>
        <w:t xml:space="preserve">. Specifically, </w:t>
      </w:r>
      <w:del w:id="33" w:author="Tilley  Elizabeth" w:date="2022-03-11T14:06:00Z">
        <w:r w:rsidR="002475F7" w:rsidRPr="00A2207E" w:rsidDel="003A7B7A">
          <w:rPr>
            <w:rFonts w:ascii="Times" w:hAnsi="Times"/>
            <w:spacing w:val="-8"/>
            <w:shd w:val="clear" w:color="auto" w:fill="FFFFFF"/>
          </w:rPr>
          <w:delText xml:space="preserve">it </w:delText>
        </w:r>
      </w:del>
      <w:ins w:id="34" w:author="Tilley  Elizabeth" w:date="2022-03-11T14:06:00Z">
        <w:r w:rsidR="003A7B7A">
          <w:rPr>
            <w:rFonts w:ascii="Times" w:hAnsi="Times"/>
            <w:spacing w:val="-8"/>
            <w:shd w:val="clear" w:color="auto" w:fill="FFFFFF"/>
          </w:rPr>
          <w:t>this work</w:t>
        </w:r>
        <w:r w:rsidR="003A7B7A" w:rsidRPr="00A2207E">
          <w:rPr>
            <w:rFonts w:ascii="Times" w:hAnsi="Times"/>
            <w:spacing w:val="-8"/>
            <w:shd w:val="clear" w:color="auto" w:fill="FFFFFF"/>
          </w:rPr>
          <w:t xml:space="preserve"> </w:t>
        </w:r>
      </w:ins>
      <w:r w:rsidR="002475F7" w:rsidRPr="00A2207E">
        <w:rPr>
          <w:rFonts w:ascii="Times" w:hAnsi="Times"/>
          <w:spacing w:val="-8"/>
          <w:shd w:val="clear" w:color="auto" w:fill="FFFFFF"/>
        </w:rPr>
        <w:t>aimed to intensively and longitudinally measure the air quality</w:t>
      </w:r>
      <w:del w:id="35" w:author="Tilley  Elizabeth" w:date="2022-03-11T14:07:00Z">
        <w:r w:rsidR="002475F7" w:rsidRPr="00A2207E" w:rsidDel="003A7B7A">
          <w:rPr>
            <w:rFonts w:ascii="Times" w:hAnsi="Times"/>
            <w:spacing w:val="-8"/>
            <w:shd w:val="clear" w:color="auto" w:fill="FFFFFF"/>
          </w:rPr>
          <w:delText xml:space="preserve"> impacts</w:delText>
        </w:r>
      </w:del>
      <w:r w:rsidR="002475F7" w:rsidRPr="00A2207E">
        <w:rPr>
          <w:rFonts w:ascii="Times" w:hAnsi="Times"/>
          <w:spacing w:val="-8"/>
          <w:shd w:val="clear" w:color="auto" w:fill="FFFFFF"/>
        </w:rPr>
        <w:t xml:space="preserve">, in particulate matter (PM), </w:t>
      </w:r>
      <w:del w:id="36" w:author="Tilley  Elizabeth" w:date="2022-03-11T14:07:00Z">
        <w:r w:rsidR="002475F7" w:rsidRPr="00A2207E" w:rsidDel="003A7B7A">
          <w:rPr>
            <w:rFonts w:ascii="Times" w:hAnsi="Times"/>
            <w:spacing w:val="-8"/>
            <w:shd w:val="clear" w:color="auto" w:fill="FFFFFF"/>
          </w:rPr>
          <w:delText>of these behaviours</w:delText>
        </w:r>
      </w:del>
      <w:ins w:id="37" w:author="Tilley  Elizabeth" w:date="2022-03-11T14:07:00Z">
        <w:r w:rsidR="003A7B7A">
          <w:rPr>
            <w:rFonts w:ascii="Times" w:hAnsi="Times"/>
            <w:spacing w:val="-8"/>
            <w:shd w:val="clear" w:color="auto" w:fill="FFFFFF"/>
          </w:rPr>
          <w:t>at multiple locations at and surrounding the central burning point</w:t>
        </w:r>
      </w:ins>
      <w:r w:rsidR="002475F7" w:rsidRPr="00A2207E">
        <w:rPr>
          <w:rFonts w:ascii="Times" w:hAnsi="Times"/>
          <w:spacing w:val="-8"/>
          <w:shd w:val="clear" w:color="auto" w:fill="FFFFFF"/>
        </w:rPr>
        <w:t xml:space="preserve">. Furthermore, </w:t>
      </w:r>
      <w:del w:id="38" w:author="Tilley  Elizabeth" w:date="2022-03-11T14:07:00Z">
        <w:r w:rsidR="002475F7" w:rsidRPr="00A2207E" w:rsidDel="003A7B7A">
          <w:rPr>
            <w:rFonts w:ascii="Times" w:hAnsi="Times"/>
            <w:spacing w:val="-8"/>
            <w:shd w:val="clear" w:color="auto" w:fill="FFFFFF"/>
          </w:rPr>
          <w:delText xml:space="preserve">it </w:delText>
        </w:r>
      </w:del>
      <w:ins w:id="39" w:author="Tilley  Elizabeth" w:date="2022-03-11T14:07:00Z">
        <w:r w:rsidR="003A7B7A">
          <w:rPr>
            <w:rFonts w:ascii="Times" w:hAnsi="Times"/>
            <w:spacing w:val="-8"/>
            <w:shd w:val="clear" w:color="auto" w:fill="FFFFFF"/>
          </w:rPr>
          <w:t>we also</w:t>
        </w:r>
        <w:r w:rsidR="003A7B7A" w:rsidRPr="00A2207E">
          <w:rPr>
            <w:rFonts w:ascii="Times" w:hAnsi="Times"/>
            <w:spacing w:val="-8"/>
            <w:shd w:val="clear" w:color="auto" w:fill="FFFFFF"/>
          </w:rPr>
          <w:t xml:space="preserve"> </w:t>
        </w:r>
      </w:ins>
      <w:r w:rsidR="002475F7" w:rsidRPr="00A2207E">
        <w:rPr>
          <w:rFonts w:ascii="Times" w:hAnsi="Times"/>
          <w:spacing w:val="-8"/>
          <w:shd w:val="clear" w:color="auto" w:fill="FFFFFF"/>
        </w:rPr>
        <w:t xml:space="preserve">aimed to qualitatively understand how affected individuals perceive air quality at QECH and understand potential health impacts. </w:t>
      </w:r>
    </w:p>
    <w:p w14:paraId="6AA28ED3" w14:textId="77777777" w:rsidR="003A7B7A" w:rsidRDefault="003A7B7A" w:rsidP="00A2207E">
      <w:pPr>
        <w:spacing w:line="360" w:lineRule="auto"/>
        <w:ind w:firstLine="432"/>
        <w:jc w:val="both"/>
        <w:rPr>
          <w:ins w:id="40" w:author="Tilley  Elizabeth" w:date="2022-03-11T14:08:00Z"/>
          <w:rFonts w:ascii="Times" w:hAnsi="Times"/>
          <w:spacing w:val="-8"/>
          <w:shd w:val="clear" w:color="auto" w:fill="FFFFFF"/>
        </w:rPr>
      </w:pPr>
    </w:p>
    <w:p w14:paraId="2B493708" w14:textId="6148C64B" w:rsidR="00927EF6" w:rsidRPr="00A2207E" w:rsidRDefault="002475F7" w:rsidP="00A2207E">
      <w:pPr>
        <w:spacing w:line="360" w:lineRule="auto"/>
        <w:ind w:firstLine="432"/>
        <w:jc w:val="both"/>
        <w:rPr>
          <w:rFonts w:ascii="Times" w:hAnsi="Times"/>
          <w:spacing w:val="-8"/>
          <w:shd w:val="clear" w:color="auto" w:fill="FFFFFF"/>
        </w:rPr>
      </w:pPr>
      <w:r w:rsidRPr="00A2207E">
        <w:rPr>
          <w:rFonts w:ascii="Times" w:hAnsi="Times"/>
          <w:spacing w:val="-8"/>
          <w:shd w:val="clear" w:color="auto" w:fill="FFFFFF"/>
        </w:rPr>
        <w:t xml:space="preserve">This research responds to a </w:t>
      </w:r>
      <w:ins w:id="41" w:author="Tilley  Elizabeth" w:date="2022-03-13T15:22:00Z">
        <w:r w:rsidR="000B7242">
          <w:rPr>
            <w:rFonts w:ascii="Times" w:hAnsi="Times"/>
            <w:spacing w:val="-8"/>
            <w:shd w:val="clear" w:color="auto" w:fill="FFFFFF"/>
          </w:rPr>
          <w:t xml:space="preserve">several </w:t>
        </w:r>
      </w:ins>
      <w:r w:rsidRPr="00A2207E">
        <w:rPr>
          <w:rFonts w:ascii="Times" w:hAnsi="Times"/>
          <w:spacing w:val="-8"/>
          <w:shd w:val="clear" w:color="auto" w:fill="FFFFFF"/>
        </w:rPr>
        <w:t>specific gap</w:t>
      </w:r>
      <w:ins w:id="42" w:author="Tilley  Elizabeth" w:date="2022-03-13T15:22:00Z">
        <w:r w:rsidR="000B7242">
          <w:rPr>
            <w:rFonts w:ascii="Times" w:hAnsi="Times"/>
            <w:spacing w:val="-8"/>
            <w:shd w:val="clear" w:color="auto" w:fill="FFFFFF"/>
          </w:rPr>
          <w:t>s</w:t>
        </w:r>
      </w:ins>
      <w:r w:rsidRPr="00A2207E">
        <w:rPr>
          <w:rFonts w:ascii="Times" w:hAnsi="Times"/>
          <w:spacing w:val="-8"/>
          <w:shd w:val="clear" w:color="auto" w:fill="FFFFFF"/>
        </w:rPr>
        <w:t xml:space="preserve"> withi</w:t>
      </w:r>
      <w:r w:rsidR="005078AE" w:rsidRPr="00A2207E">
        <w:rPr>
          <w:rFonts w:ascii="Times" w:hAnsi="Times"/>
          <w:spacing w:val="-8"/>
          <w:shd w:val="clear" w:color="auto" w:fill="FFFFFF"/>
        </w:rPr>
        <w:t>n the body of academic air quality literature</w:t>
      </w:r>
      <w:ins w:id="43" w:author="Tilley  Elizabeth" w:date="2022-03-13T15:22:00Z">
        <w:r w:rsidR="000B7242">
          <w:rPr>
            <w:rFonts w:ascii="Times" w:hAnsi="Times"/>
            <w:spacing w:val="-8"/>
            <w:shd w:val="clear" w:color="auto" w:fill="FFFFFF"/>
          </w:rPr>
          <w:t>:</w:t>
        </w:r>
      </w:ins>
      <w:del w:id="44" w:author="Tilley  Elizabeth" w:date="2022-03-13T15:22:00Z">
        <w:r w:rsidR="005078AE" w:rsidRPr="00A2207E" w:rsidDel="000B7242">
          <w:rPr>
            <w:rFonts w:ascii="Times" w:hAnsi="Times"/>
            <w:spacing w:val="-8"/>
            <w:shd w:val="clear" w:color="auto" w:fill="FFFFFF"/>
          </w:rPr>
          <w:delText>.</w:delText>
        </w:r>
      </w:del>
      <w:r w:rsidR="005078AE" w:rsidRPr="00A2207E">
        <w:rPr>
          <w:rFonts w:ascii="Times" w:hAnsi="Times"/>
          <w:spacing w:val="-8"/>
          <w:shd w:val="clear" w:color="auto" w:fill="FFFFFF"/>
        </w:rPr>
        <w:t xml:space="preserve"> Although there has been ample discussion of air quality challenges in African cities </w:t>
      </w:r>
      <w:r w:rsidR="005078AE" w:rsidRPr="00A2207E">
        <w:rPr>
          <w:rFonts w:ascii="Times" w:hAnsi="Times"/>
          <w:spacing w:val="-8"/>
          <w:highlight w:val="yellow"/>
          <w:shd w:val="clear" w:color="auto" w:fill="FFFFFF"/>
        </w:rPr>
        <w:t>(&gt;&gt;&gt;&gt;&gt;&gt;&gt;&gt;&gt;)</w:t>
      </w:r>
      <w:r w:rsidR="005078AE" w:rsidRPr="00A2207E">
        <w:rPr>
          <w:rFonts w:ascii="Times" w:hAnsi="Times"/>
          <w:spacing w:val="-8"/>
          <w:shd w:val="clear" w:color="auto" w:fill="FFFFFF"/>
        </w:rPr>
        <w:t xml:space="preserve">, there is a paucity of data on air quality impacts linked to trash burning. In particular, within African cities, there has been a total dearth of scholarship on the burning of medical waste, or on air quality within hospital contexts. </w:t>
      </w:r>
      <w:r w:rsidR="00D2433B" w:rsidRPr="00A2207E">
        <w:rPr>
          <w:rFonts w:ascii="Times" w:hAnsi="Times"/>
          <w:spacing w:val="-8"/>
          <w:shd w:val="clear" w:color="auto" w:fill="FFFFFF"/>
        </w:rPr>
        <w:t xml:space="preserve">Furthermore, while the voices of the citizens of Northern cities </w:t>
      </w:r>
      <w:r w:rsidR="00D2433B" w:rsidRPr="00A2207E">
        <w:rPr>
          <w:rFonts w:ascii="Times" w:hAnsi="Times"/>
          <w:spacing w:val="-8"/>
          <w:highlight w:val="yellow"/>
          <w:shd w:val="clear" w:color="auto" w:fill="FFFFFF"/>
        </w:rPr>
        <w:t>(&gt;&gt;&gt;&gt;&gt;&gt;&gt;&gt;&gt;)</w:t>
      </w:r>
      <w:r w:rsidR="00D2433B" w:rsidRPr="00A2207E">
        <w:rPr>
          <w:rFonts w:ascii="Times" w:hAnsi="Times"/>
          <w:spacing w:val="-8"/>
          <w:shd w:val="clear" w:color="auto" w:fill="FFFFFF"/>
        </w:rPr>
        <w:t xml:space="preserve"> have been well documented on</w:t>
      </w:r>
      <w:r w:rsidR="00495C52" w:rsidRPr="00A2207E">
        <w:rPr>
          <w:rFonts w:ascii="Times" w:hAnsi="Times"/>
          <w:spacing w:val="-8"/>
          <w:shd w:val="clear" w:color="auto" w:fill="FFFFFF"/>
        </w:rPr>
        <w:t xml:space="preserve"> localised</w:t>
      </w:r>
      <w:r w:rsidR="00D2433B" w:rsidRPr="00A2207E">
        <w:rPr>
          <w:rFonts w:ascii="Times" w:hAnsi="Times"/>
          <w:spacing w:val="-8"/>
          <w:shd w:val="clear" w:color="auto" w:fill="FFFFFF"/>
        </w:rPr>
        <w:t xml:space="preserve"> air quality issues, the voices of African urban dwellers have not been given the same consideration, and there remains a pressing need to understand how these populations experience the impacts of the open burning of trash </w:t>
      </w:r>
      <w:r w:rsidR="00495C52" w:rsidRPr="00A2207E">
        <w:rPr>
          <w:rFonts w:ascii="Times" w:hAnsi="Times"/>
          <w:spacing w:val="-8"/>
          <w:shd w:val="clear" w:color="auto" w:fill="FFFFFF"/>
        </w:rPr>
        <w:t>within their communities and</w:t>
      </w:r>
      <w:r w:rsidR="00D2433B" w:rsidRPr="00A2207E">
        <w:rPr>
          <w:rFonts w:ascii="Times" w:hAnsi="Times"/>
          <w:spacing w:val="-8"/>
          <w:shd w:val="clear" w:color="auto" w:fill="FFFFFF"/>
        </w:rPr>
        <w:t xml:space="preserve"> understand potential risks.</w:t>
      </w:r>
      <w:r w:rsidR="00495C52" w:rsidRPr="00A2207E">
        <w:rPr>
          <w:rFonts w:ascii="Times" w:hAnsi="Times"/>
          <w:spacing w:val="-8"/>
          <w:shd w:val="clear" w:color="auto" w:fill="FFFFFF"/>
        </w:rPr>
        <w:t xml:space="preserve"> </w:t>
      </w:r>
    </w:p>
    <w:p w14:paraId="61B05FFB" w14:textId="1DCC70D5" w:rsidR="00927EF6" w:rsidRPr="00A2207E" w:rsidRDefault="00927EF6" w:rsidP="00927EF6">
      <w:pPr>
        <w:jc w:val="center"/>
        <w:rPr>
          <w:rFonts w:ascii="Times" w:hAnsi="Times"/>
        </w:rPr>
      </w:pPr>
    </w:p>
    <w:p w14:paraId="465F0676" w14:textId="77777777" w:rsidR="00927EF6" w:rsidRPr="00A2207E" w:rsidRDefault="00927EF6" w:rsidP="00927EF6">
      <w:pPr>
        <w:jc w:val="both"/>
        <w:rPr>
          <w:rFonts w:ascii="Times" w:hAnsi="Times"/>
        </w:rPr>
      </w:pPr>
    </w:p>
    <w:p w14:paraId="4687B462" w14:textId="77777777" w:rsidR="00927EF6" w:rsidRPr="00A2207E" w:rsidRDefault="00927EF6" w:rsidP="00927EF6">
      <w:pPr>
        <w:jc w:val="both"/>
        <w:rPr>
          <w:rFonts w:ascii="Times" w:hAnsi="Times"/>
          <w:sz w:val="20"/>
          <w:szCs w:val="20"/>
        </w:rPr>
      </w:pPr>
      <w:commentRangeStart w:id="45"/>
      <w:r w:rsidRPr="00A2207E">
        <w:rPr>
          <w:rFonts w:ascii="Times" w:hAnsi="Times"/>
          <w:sz w:val="20"/>
          <w:szCs w:val="20"/>
        </w:rPr>
        <w:t>Fig. 1: Open burning at QECH, with the old incinerator building in the background (Authors).</w:t>
      </w:r>
      <w:commentRangeEnd w:id="45"/>
      <w:r w:rsidR="000B7242">
        <w:rPr>
          <w:rStyle w:val="CommentReference"/>
          <w:rFonts w:ascii="Times" w:eastAsiaTheme="minorHAnsi" w:hAnsi="Times" w:cstheme="minorBidi"/>
          <w:lang w:eastAsia="en-US"/>
        </w:rPr>
        <w:commentReference w:id="45"/>
      </w:r>
    </w:p>
    <w:p w14:paraId="630E4C79" w14:textId="77777777" w:rsidR="00927EF6" w:rsidRPr="00A2207E" w:rsidRDefault="00927EF6" w:rsidP="00927EF6">
      <w:pPr>
        <w:jc w:val="both"/>
        <w:rPr>
          <w:rFonts w:ascii="Times" w:hAnsi="Times"/>
          <w:spacing w:val="-8"/>
          <w:shd w:val="clear" w:color="auto" w:fill="FFFFFF"/>
        </w:rPr>
      </w:pPr>
    </w:p>
    <w:p w14:paraId="17F2D40D" w14:textId="77777777" w:rsidR="00927EF6" w:rsidRPr="00A2207E" w:rsidRDefault="00927EF6" w:rsidP="00D2433B">
      <w:pPr>
        <w:ind w:firstLine="432"/>
        <w:jc w:val="both"/>
        <w:rPr>
          <w:rFonts w:ascii="Times" w:hAnsi="Times"/>
          <w:spacing w:val="-8"/>
          <w:shd w:val="clear" w:color="auto" w:fill="FFFFFF"/>
        </w:rPr>
      </w:pPr>
    </w:p>
    <w:p w14:paraId="6E215A36" w14:textId="36989E04" w:rsidR="00D2433B" w:rsidRPr="00A2207E" w:rsidRDefault="00495C52" w:rsidP="00D2433B">
      <w:pPr>
        <w:ind w:firstLine="432"/>
        <w:jc w:val="both"/>
        <w:rPr>
          <w:rFonts w:ascii="Times" w:hAnsi="Times"/>
          <w:spacing w:val="-8"/>
          <w:shd w:val="clear" w:color="auto" w:fill="FFFFFF"/>
        </w:rPr>
      </w:pPr>
      <w:commentRangeStart w:id="46"/>
      <w:r w:rsidRPr="00A2207E">
        <w:rPr>
          <w:rFonts w:ascii="Times" w:hAnsi="Times"/>
          <w:spacing w:val="-8"/>
          <w:shd w:val="clear" w:color="auto" w:fill="FFFFFF"/>
        </w:rPr>
        <w:t>Findings suggest……</w:t>
      </w:r>
    </w:p>
    <w:p w14:paraId="276F1333" w14:textId="0E185065" w:rsidR="00E86D92" w:rsidRPr="00A2207E" w:rsidRDefault="00E86D92" w:rsidP="00443D0B">
      <w:pPr>
        <w:ind w:firstLine="432"/>
        <w:jc w:val="both"/>
        <w:rPr>
          <w:rFonts w:ascii="Times" w:hAnsi="Times"/>
          <w:spacing w:val="-8"/>
          <w:shd w:val="clear" w:color="auto" w:fill="FFFFFF"/>
        </w:rPr>
      </w:pPr>
    </w:p>
    <w:p w14:paraId="38634D9B" w14:textId="76CC6F7C" w:rsidR="00E86D92" w:rsidRPr="00A2207E" w:rsidRDefault="00E86D92">
      <w:pPr>
        <w:spacing w:after="160" w:line="259" w:lineRule="auto"/>
        <w:rPr>
          <w:rFonts w:ascii="Times" w:hAnsi="Times"/>
          <w:color w:val="616161"/>
          <w:spacing w:val="-8"/>
          <w:shd w:val="clear" w:color="auto" w:fill="FFFFFF"/>
        </w:rPr>
      </w:pPr>
    </w:p>
    <w:p w14:paraId="1BDDD239" w14:textId="0B12F22C" w:rsidR="00927EF6" w:rsidRPr="00A2207E" w:rsidRDefault="00927EF6">
      <w:pPr>
        <w:spacing w:after="160" w:line="259" w:lineRule="auto"/>
        <w:rPr>
          <w:rFonts w:ascii="Times" w:hAnsi="Times"/>
          <w:color w:val="616161"/>
          <w:spacing w:val="-8"/>
          <w:shd w:val="clear" w:color="auto" w:fill="FFFFFF"/>
        </w:rPr>
      </w:pPr>
      <w:r w:rsidRPr="00A2207E">
        <w:rPr>
          <w:rFonts w:ascii="Times" w:hAnsi="Times"/>
          <w:color w:val="616161"/>
          <w:spacing w:val="-8"/>
          <w:shd w:val="clear" w:color="auto" w:fill="FFFFFF"/>
        </w:rPr>
        <w:lastRenderedPageBreak/>
        <w:t>Summary of quantitative results</w:t>
      </w:r>
      <w:r w:rsidR="00AF7059" w:rsidRPr="00A2207E">
        <w:rPr>
          <w:rFonts w:ascii="Times" w:hAnsi="Times"/>
          <w:color w:val="616161"/>
          <w:spacing w:val="-8"/>
          <w:shd w:val="clear" w:color="auto" w:fill="FFFFFF"/>
        </w:rPr>
        <w:t>… Shit’s bad</w:t>
      </w:r>
    </w:p>
    <w:p w14:paraId="49517E45" w14:textId="244BE953" w:rsidR="00495C52" w:rsidRPr="00A2207E" w:rsidRDefault="00495C52">
      <w:pPr>
        <w:spacing w:after="160" w:line="259" w:lineRule="auto"/>
        <w:rPr>
          <w:rFonts w:ascii="Times" w:hAnsi="Times"/>
          <w:color w:val="616161"/>
          <w:spacing w:val="-8"/>
          <w:shd w:val="clear" w:color="auto" w:fill="FFFFFF"/>
        </w:rPr>
      </w:pPr>
    </w:p>
    <w:p w14:paraId="5DFAF967" w14:textId="3A52BE95" w:rsidR="00525B9D" w:rsidRPr="00A2207E" w:rsidRDefault="00525B9D" w:rsidP="00525B9D">
      <w:pPr>
        <w:spacing w:after="160" w:line="259" w:lineRule="auto"/>
        <w:jc w:val="both"/>
        <w:rPr>
          <w:rFonts w:ascii="Times" w:hAnsi="Times"/>
          <w:spacing w:val="-8"/>
          <w:shd w:val="clear" w:color="auto" w:fill="FFFFFF"/>
        </w:rPr>
      </w:pPr>
      <w:r w:rsidRPr="00A2207E">
        <w:rPr>
          <w:rFonts w:ascii="Times" w:hAnsi="Times"/>
          <w:spacing w:val="-8"/>
          <w:shd w:val="clear" w:color="auto" w:fill="FFFFFF"/>
        </w:rPr>
        <w:t xml:space="preserve">Interviews show that patients, staff, and caregivers alike, are keenly aware </w:t>
      </w:r>
      <w:r w:rsidR="00922B7F" w:rsidRPr="00A2207E">
        <w:rPr>
          <w:rFonts w:ascii="Times" w:hAnsi="Times"/>
          <w:spacing w:val="-8"/>
          <w:shd w:val="clear" w:color="auto" w:fill="FFFFFF"/>
        </w:rPr>
        <w:t xml:space="preserve">that </w:t>
      </w:r>
      <w:r w:rsidRPr="00A2207E">
        <w:rPr>
          <w:rFonts w:ascii="Times" w:hAnsi="Times"/>
          <w:spacing w:val="-8"/>
          <w:shd w:val="clear" w:color="auto" w:fill="FFFFFF"/>
        </w:rPr>
        <w:t xml:space="preserve">the air quality at Queen’s is poor, with most respondents reporting frequent respiratory-related illness. Many also linked the smoke to potential </w:t>
      </w:r>
      <w:r w:rsidRPr="00A2207E">
        <w:rPr>
          <w:rFonts w:ascii="Times" w:hAnsi="Times"/>
          <w:lang w:val="en-GB"/>
        </w:rPr>
        <w:t xml:space="preserve">long-term health complications and </w:t>
      </w:r>
      <w:r w:rsidRPr="00A2207E">
        <w:rPr>
          <w:rFonts w:ascii="Times" w:hAnsi="Times"/>
          <w:spacing w:val="-8"/>
          <w:shd w:val="clear" w:color="auto" w:fill="FFFFFF"/>
          <w:lang w:val="en-GB"/>
        </w:rPr>
        <w:t xml:space="preserve">expressed </w:t>
      </w:r>
      <w:r w:rsidRPr="00A2207E">
        <w:rPr>
          <w:rFonts w:ascii="Times" w:hAnsi="Times"/>
          <w:spacing w:val="-8"/>
          <w:shd w:val="clear" w:color="auto" w:fill="FFFFFF"/>
        </w:rPr>
        <w:t>a belief that the pollution could be contributing to other, more potentially life-threatening diseases, such as asthma, cancer, and tuberculosis.</w:t>
      </w:r>
      <w:r w:rsidR="00922B7F" w:rsidRPr="00A2207E">
        <w:rPr>
          <w:rFonts w:ascii="Times" w:hAnsi="Times"/>
          <w:spacing w:val="-8"/>
          <w:shd w:val="clear" w:color="auto" w:fill="FFFFFF"/>
        </w:rPr>
        <w:t xml:space="preserve"> Moreover, the tropical design of hospital buildings have rendered most coping mechanisms ineffective, with most staff only finding relief at home: relief that is not available to the hundreds of patients and </w:t>
      </w:r>
      <w:r w:rsidR="00922B7F" w:rsidRPr="00A2207E">
        <w:rPr>
          <w:rFonts w:ascii="Times" w:hAnsi="Times"/>
          <w:lang w:val="en-GB"/>
        </w:rPr>
        <w:t>caregivers who sleep at QECH or are unable to leave.</w:t>
      </w:r>
    </w:p>
    <w:p w14:paraId="7C3DF591" w14:textId="7002ABFE" w:rsidR="008E3578" w:rsidRPr="00A2207E" w:rsidRDefault="008E3578" w:rsidP="001139B4">
      <w:pPr>
        <w:jc w:val="both"/>
        <w:rPr>
          <w:rFonts w:ascii="Times" w:hAnsi="Times"/>
        </w:rPr>
      </w:pPr>
    </w:p>
    <w:p w14:paraId="318D13E7" w14:textId="2EE4C8D6" w:rsidR="008E3578" w:rsidRPr="00A2207E" w:rsidRDefault="008E3578" w:rsidP="001139B4">
      <w:pPr>
        <w:jc w:val="both"/>
        <w:rPr>
          <w:rFonts w:ascii="Times" w:hAnsi="Times"/>
        </w:rPr>
      </w:pPr>
      <w:r w:rsidRPr="00A2207E">
        <w:rPr>
          <w:rFonts w:ascii="Times" w:hAnsi="Times"/>
        </w:rPr>
        <w:br/>
        <w:t>Snappy concluding sentence</w:t>
      </w:r>
      <w:r w:rsidR="00AF7059" w:rsidRPr="00A2207E">
        <w:rPr>
          <w:rFonts w:ascii="Times" w:hAnsi="Times"/>
        </w:rPr>
        <w:t xml:space="preserve"> or 2,… .further </w:t>
      </w:r>
      <w:proofErr w:type="spellStart"/>
      <w:r w:rsidR="00AF7059" w:rsidRPr="00A2207E">
        <w:rPr>
          <w:rFonts w:ascii="Times" w:hAnsi="Times"/>
        </w:rPr>
        <w:t>gaps..inequality</w:t>
      </w:r>
      <w:proofErr w:type="spellEnd"/>
      <w:r w:rsidRPr="00A2207E">
        <w:rPr>
          <w:rFonts w:ascii="Times" w:hAnsi="Times"/>
        </w:rPr>
        <w:t xml:space="preserve">… set up </w:t>
      </w:r>
      <w:proofErr w:type="spellStart"/>
      <w:r w:rsidRPr="00A2207E">
        <w:rPr>
          <w:rFonts w:ascii="Times" w:hAnsi="Times"/>
        </w:rPr>
        <w:t>Saloni</w:t>
      </w:r>
      <w:proofErr w:type="spellEnd"/>
      <w:r w:rsidRPr="00A2207E">
        <w:rPr>
          <w:rFonts w:ascii="Times" w:hAnsi="Times"/>
        </w:rPr>
        <w:t>?</w:t>
      </w:r>
      <w:commentRangeEnd w:id="46"/>
      <w:r w:rsidR="00091C6F" w:rsidRPr="00A2207E">
        <w:rPr>
          <w:rStyle w:val="CommentReference"/>
          <w:rFonts w:ascii="Times" w:eastAsiaTheme="minorHAnsi" w:hAnsi="Times" w:cstheme="minorBidi"/>
          <w:lang w:eastAsia="en-US"/>
        </w:rPr>
        <w:commentReference w:id="46"/>
      </w:r>
    </w:p>
    <w:p w14:paraId="55DA8484" w14:textId="77777777" w:rsidR="00696214" w:rsidRPr="00A2207E" w:rsidRDefault="00696214" w:rsidP="001139B4">
      <w:pPr>
        <w:jc w:val="both"/>
        <w:rPr>
          <w:rFonts w:ascii="Times" w:hAnsi="Times"/>
        </w:rPr>
      </w:pPr>
    </w:p>
    <w:p w14:paraId="08754174" w14:textId="77777777" w:rsidR="00696214" w:rsidRPr="00A2207E" w:rsidRDefault="00696214" w:rsidP="001139B4">
      <w:pPr>
        <w:jc w:val="both"/>
        <w:rPr>
          <w:rFonts w:ascii="Times" w:hAnsi="Times"/>
        </w:rPr>
      </w:pPr>
    </w:p>
    <w:p w14:paraId="5603099F" w14:textId="4D94F9B8" w:rsidR="00221C8C" w:rsidRPr="00A2207E" w:rsidRDefault="00221C8C" w:rsidP="00221C8C">
      <w:pPr>
        <w:rPr>
          <w:rFonts w:ascii="Times" w:hAnsi="Times"/>
          <w:lang w:val="en-GB" w:eastAsia="en-US"/>
        </w:rPr>
      </w:pPr>
    </w:p>
    <w:p w14:paraId="33BEFB99" w14:textId="2E086A85" w:rsidR="00221C8C" w:rsidRPr="00A2207E" w:rsidRDefault="00495C52" w:rsidP="00221C8C">
      <w:pPr>
        <w:pStyle w:val="Heading1"/>
        <w:rPr>
          <w:rFonts w:ascii="Times" w:hAnsi="Times"/>
          <w:lang w:val="en-GB"/>
        </w:rPr>
      </w:pPr>
      <w:bookmarkStart w:id="47" w:name="_Toc98077521"/>
      <w:r w:rsidRPr="00A2207E">
        <w:rPr>
          <w:rFonts w:ascii="Times" w:hAnsi="Times"/>
          <w:lang w:val="en-GB"/>
        </w:rPr>
        <w:t>Literature Review</w:t>
      </w:r>
      <w:bookmarkEnd w:id="47"/>
    </w:p>
    <w:p w14:paraId="2B8C630C" w14:textId="25A296C9" w:rsidR="00221C8C" w:rsidRPr="00A2207E" w:rsidRDefault="00D1064C" w:rsidP="00D1064C">
      <w:pPr>
        <w:pStyle w:val="Heading2"/>
        <w:rPr>
          <w:rFonts w:ascii="Times" w:hAnsi="Times"/>
          <w:lang w:val="en-GB"/>
        </w:rPr>
      </w:pPr>
      <w:bookmarkStart w:id="48" w:name="_Toc98077522"/>
      <w:r w:rsidRPr="00A2207E">
        <w:rPr>
          <w:rFonts w:ascii="Times" w:hAnsi="Times"/>
          <w:lang w:val="en-GB"/>
        </w:rPr>
        <w:t>Air Quality in African Cities</w:t>
      </w:r>
      <w:bookmarkEnd w:id="48"/>
    </w:p>
    <w:p w14:paraId="697F5776" w14:textId="554B3DC8" w:rsidR="00D1064C" w:rsidRPr="00A2207E" w:rsidRDefault="00D1064C" w:rsidP="00D1064C">
      <w:pPr>
        <w:rPr>
          <w:rFonts w:ascii="Times" w:hAnsi="Times"/>
          <w:lang w:val="en-GB" w:eastAsia="en-US"/>
        </w:rPr>
      </w:pPr>
    </w:p>
    <w:p w14:paraId="428DFB6C" w14:textId="15B23DE0" w:rsidR="00D1064C" w:rsidRPr="00A2207E" w:rsidRDefault="00D1064C" w:rsidP="00D1064C">
      <w:pPr>
        <w:pStyle w:val="Heading2"/>
        <w:rPr>
          <w:rFonts w:ascii="Times" w:hAnsi="Times"/>
          <w:lang w:val="en-GB"/>
        </w:rPr>
      </w:pPr>
      <w:bookmarkStart w:id="49" w:name="_Toc98077523"/>
      <w:r w:rsidRPr="00A2207E">
        <w:rPr>
          <w:rFonts w:ascii="Times" w:hAnsi="Times"/>
          <w:lang w:val="en-GB"/>
        </w:rPr>
        <w:t>Medical waste/disposal/burning</w:t>
      </w:r>
      <w:bookmarkEnd w:id="49"/>
    </w:p>
    <w:p w14:paraId="71FC6CE0" w14:textId="10305B69" w:rsidR="00DD26E6" w:rsidRPr="00A2207E" w:rsidDel="000B7242" w:rsidRDefault="00DD26E6" w:rsidP="00DD26E6">
      <w:pPr>
        <w:rPr>
          <w:del w:id="50" w:author="Tilley  Elizabeth" w:date="2022-03-13T15:21:00Z"/>
          <w:rFonts w:ascii="Times" w:hAnsi="Times"/>
          <w:lang w:val="en-GB" w:eastAsia="en-US"/>
        </w:rPr>
      </w:pPr>
    </w:p>
    <w:p w14:paraId="50335E89" w14:textId="559240C9" w:rsidR="00DD26E6" w:rsidRPr="00A2207E" w:rsidDel="000B7242" w:rsidRDefault="00DD26E6" w:rsidP="00DD26E6">
      <w:pPr>
        <w:rPr>
          <w:del w:id="51" w:author="Tilley  Elizabeth" w:date="2022-03-13T15:21:00Z"/>
          <w:rFonts w:ascii="Times" w:hAnsi="Times"/>
          <w:lang w:val="en-GB" w:eastAsia="en-US"/>
        </w:rPr>
      </w:pPr>
    </w:p>
    <w:p w14:paraId="54C48309" w14:textId="4703117E" w:rsidR="00DD26E6" w:rsidRPr="00A2207E" w:rsidDel="000B7242" w:rsidRDefault="00DD26E6" w:rsidP="00DD26E6">
      <w:pPr>
        <w:rPr>
          <w:del w:id="52" w:author="Tilley  Elizabeth" w:date="2022-03-13T15:21:00Z"/>
          <w:rFonts w:ascii="Times" w:hAnsi="Times"/>
          <w:lang w:val="en-GB" w:eastAsia="en-US"/>
        </w:rPr>
      </w:pPr>
    </w:p>
    <w:p w14:paraId="11E3DFEA" w14:textId="60994243" w:rsidR="00DD26E6" w:rsidRPr="00A2207E" w:rsidDel="000B7242" w:rsidRDefault="00DD26E6" w:rsidP="00DD26E6">
      <w:pPr>
        <w:rPr>
          <w:del w:id="53" w:author="Tilley  Elizabeth" w:date="2022-03-13T15:21:00Z"/>
          <w:rFonts w:ascii="Times" w:hAnsi="Times"/>
          <w:lang w:val="en-GB" w:eastAsia="en-US"/>
        </w:rPr>
      </w:pPr>
    </w:p>
    <w:p w14:paraId="6E11E035" w14:textId="77777777" w:rsidR="00DD26E6" w:rsidRPr="00A2207E" w:rsidRDefault="00DD26E6" w:rsidP="00DD26E6">
      <w:pPr>
        <w:rPr>
          <w:ins w:id="54" w:author="marc kalina" w:date="2021-12-16T14:09:00Z"/>
          <w:rFonts w:ascii="Times" w:hAnsi="Times"/>
          <w:lang w:val="en-GB" w:eastAsia="en-US"/>
        </w:rPr>
      </w:pPr>
    </w:p>
    <w:p w14:paraId="3ED3470B" w14:textId="77777777" w:rsidR="00DD26E6" w:rsidRPr="00A2207E" w:rsidRDefault="00DD26E6" w:rsidP="00DD26E6">
      <w:pPr>
        <w:pStyle w:val="Heading3"/>
        <w:rPr>
          <w:rFonts w:ascii="Times" w:hAnsi="Times"/>
          <w:b/>
          <w:lang w:val="en-GB"/>
        </w:rPr>
      </w:pPr>
      <w:bookmarkStart w:id="55" w:name="_Toc86432571"/>
      <w:bookmarkStart w:id="56" w:name="_Toc90316136"/>
      <w:bookmarkStart w:id="57" w:name="_Toc98077524"/>
      <w:r w:rsidRPr="00A2207E">
        <w:rPr>
          <w:rFonts w:ascii="Times" w:hAnsi="Times"/>
          <w:lang w:val="en-GB"/>
        </w:rPr>
        <w:t>Solid waste</w:t>
      </w:r>
      <w:bookmarkEnd w:id="55"/>
      <w:bookmarkEnd w:id="56"/>
      <w:bookmarkEnd w:id="57"/>
    </w:p>
    <w:p w14:paraId="4A593927" w14:textId="77777777" w:rsidR="00DD26E6" w:rsidRPr="00A2207E" w:rsidRDefault="00DD26E6" w:rsidP="00DD26E6">
      <w:pPr>
        <w:pStyle w:val="ListParagraph"/>
        <w:numPr>
          <w:ilvl w:val="0"/>
          <w:numId w:val="13"/>
        </w:numPr>
        <w:autoSpaceDE w:val="0"/>
        <w:autoSpaceDN w:val="0"/>
        <w:adjustRightInd w:val="0"/>
        <w:spacing w:after="0" w:line="240" w:lineRule="auto"/>
        <w:rPr>
          <w:lang w:val="en-GB"/>
        </w:rPr>
      </w:pPr>
      <w:r w:rsidRPr="00A2207E">
        <w:rPr>
          <w:lang w:val="en-GB"/>
        </w:rPr>
        <w:t>Lots of it, and increasing</w:t>
      </w:r>
    </w:p>
    <w:p w14:paraId="5BF263EF" w14:textId="77777777" w:rsidR="00DD26E6" w:rsidRPr="00A2207E" w:rsidRDefault="00DD26E6" w:rsidP="00DD26E6">
      <w:pPr>
        <w:pStyle w:val="ListParagraph"/>
        <w:numPr>
          <w:ilvl w:val="0"/>
          <w:numId w:val="13"/>
        </w:numPr>
        <w:autoSpaceDE w:val="0"/>
        <w:autoSpaceDN w:val="0"/>
        <w:adjustRightInd w:val="0"/>
        <w:spacing w:after="0" w:line="240" w:lineRule="auto"/>
        <w:rPr>
          <w:lang w:val="en-GB"/>
        </w:rPr>
      </w:pPr>
      <w:r w:rsidRPr="00A2207E">
        <w:rPr>
          <w:lang w:val="en-GB"/>
        </w:rPr>
        <w:t>No services, no money, no options</w:t>
      </w:r>
    </w:p>
    <w:p w14:paraId="7CF0AEB3" w14:textId="77777777" w:rsidR="00DD26E6" w:rsidRPr="00A2207E" w:rsidRDefault="00DD26E6" w:rsidP="00DD26E6">
      <w:pPr>
        <w:rPr>
          <w:rFonts w:ascii="Times" w:hAnsi="Times"/>
          <w:lang w:val="en-GB"/>
        </w:rPr>
      </w:pPr>
    </w:p>
    <w:p w14:paraId="386AF1EE" w14:textId="77777777" w:rsidR="00DD26E6" w:rsidRPr="00A2207E" w:rsidRDefault="00DD26E6" w:rsidP="00DD26E6">
      <w:pPr>
        <w:autoSpaceDE w:val="0"/>
        <w:autoSpaceDN w:val="0"/>
        <w:adjustRightInd w:val="0"/>
        <w:rPr>
          <w:rFonts w:ascii="Times" w:hAnsi="Times"/>
          <w:color w:val="131413"/>
          <w:lang w:val="en-GB"/>
        </w:rPr>
      </w:pPr>
      <w:r w:rsidRPr="00A2207E">
        <w:rPr>
          <w:rFonts w:ascii="Times" w:hAnsi="Times"/>
          <w:color w:val="131413"/>
          <w:lang w:val="en-GB"/>
        </w:rPr>
        <w:t>Waste generation and collection in urban area of Africa for the year 2012 (</w:t>
      </w:r>
      <w:proofErr w:type="spellStart"/>
      <w:r w:rsidRPr="00A2207E">
        <w:rPr>
          <w:rFonts w:ascii="Times" w:hAnsi="Times"/>
          <w:color w:val="131413"/>
          <w:lang w:val="en-GB"/>
        </w:rPr>
        <w:t>Scarlat</w:t>
      </w:r>
      <w:proofErr w:type="spellEnd"/>
      <w:r w:rsidRPr="00A2207E">
        <w:rPr>
          <w:rFonts w:ascii="Times" w:hAnsi="Times"/>
          <w:color w:val="131413"/>
          <w:lang w:val="en-GB"/>
        </w:rPr>
        <w:t xml:space="preserve"> et al. </w:t>
      </w:r>
      <w:r w:rsidRPr="00A2207E">
        <w:rPr>
          <w:rFonts w:ascii="Times" w:hAnsi="Times"/>
          <w:color w:val="0000FF"/>
          <w:lang w:val="en-GB"/>
        </w:rPr>
        <w:t>2015</w:t>
      </w:r>
      <w:r w:rsidRPr="00A2207E">
        <w:rPr>
          <w:rFonts w:ascii="Times" w:hAnsi="Times"/>
          <w:color w:val="131413"/>
          <w:lang w:val="en-GB"/>
        </w:rPr>
        <w:t>)</w:t>
      </w:r>
    </w:p>
    <w:p w14:paraId="79CFF653" w14:textId="77777777" w:rsidR="00DD26E6" w:rsidRPr="00A2207E" w:rsidRDefault="00DD26E6" w:rsidP="00DD26E6">
      <w:pPr>
        <w:rPr>
          <w:rFonts w:ascii="Times" w:hAnsi="Times"/>
          <w:lang w:val="en-GB"/>
        </w:rPr>
      </w:pPr>
      <w:commentRangeStart w:id="58"/>
      <w:commentRangeStart w:id="59"/>
      <w:r w:rsidRPr="00A2207E">
        <w:rPr>
          <w:rFonts w:ascii="Times" w:hAnsi="Times"/>
          <w:noProof/>
          <w:lang w:eastAsia="en-ZA"/>
        </w:rPr>
        <w:drawing>
          <wp:inline distT="0" distB="0" distL="0" distR="0" wp14:anchorId="3F495DCC" wp14:editId="7CA02D27">
            <wp:extent cx="5727700" cy="1927860"/>
            <wp:effectExtent l="0" t="0" r="0" b="254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5727700" cy="1927860"/>
                    </a:xfrm>
                    <a:prstGeom prst="rect">
                      <a:avLst/>
                    </a:prstGeom>
                  </pic:spPr>
                </pic:pic>
              </a:graphicData>
            </a:graphic>
          </wp:inline>
        </w:drawing>
      </w:r>
      <w:commentRangeEnd w:id="58"/>
      <w:r w:rsidR="00DA74A5" w:rsidRPr="00A2207E">
        <w:rPr>
          <w:rStyle w:val="CommentReference"/>
          <w:rFonts w:ascii="Times" w:eastAsiaTheme="minorHAnsi" w:hAnsi="Times" w:cstheme="minorBidi"/>
          <w:lang w:eastAsia="en-US"/>
        </w:rPr>
        <w:commentReference w:id="58"/>
      </w:r>
      <w:commentRangeEnd w:id="59"/>
      <w:r w:rsidR="000B7242">
        <w:rPr>
          <w:rStyle w:val="CommentReference"/>
          <w:rFonts w:ascii="Times" w:eastAsiaTheme="minorHAnsi" w:hAnsi="Times" w:cstheme="minorBidi"/>
          <w:lang w:eastAsia="en-US"/>
        </w:rPr>
        <w:commentReference w:id="59"/>
      </w:r>
    </w:p>
    <w:p w14:paraId="3A29B734" w14:textId="77777777" w:rsidR="00DD26E6" w:rsidRPr="00A2207E" w:rsidRDefault="00DD26E6" w:rsidP="00DD26E6">
      <w:pPr>
        <w:rPr>
          <w:rFonts w:ascii="Times" w:hAnsi="Times"/>
          <w:lang w:val="en-GB"/>
        </w:rPr>
      </w:pPr>
    </w:p>
    <w:p w14:paraId="6D6612D7" w14:textId="77777777" w:rsidR="00DD26E6" w:rsidRPr="00A2207E" w:rsidRDefault="00DD26E6" w:rsidP="00DD26E6">
      <w:pPr>
        <w:pStyle w:val="Heading3"/>
        <w:rPr>
          <w:rFonts w:ascii="Times" w:hAnsi="Times"/>
          <w:b/>
          <w:lang w:val="en-GB"/>
        </w:rPr>
      </w:pPr>
      <w:bookmarkStart w:id="60" w:name="_Toc86432572"/>
      <w:bookmarkStart w:id="61" w:name="_Toc90316137"/>
      <w:bookmarkStart w:id="62" w:name="_Toc98077525"/>
      <w:r w:rsidRPr="00A2207E">
        <w:rPr>
          <w:rFonts w:ascii="Times" w:hAnsi="Times"/>
          <w:lang w:val="en-GB"/>
        </w:rPr>
        <w:t>Medical Waste- what it is, how much, etc</w:t>
      </w:r>
      <w:bookmarkEnd w:id="60"/>
      <w:bookmarkEnd w:id="61"/>
      <w:bookmarkEnd w:id="62"/>
    </w:p>
    <w:p w14:paraId="7FEDB0D9" w14:textId="77777777" w:rsidR="00DD26E6" w:rsidRPr="00A2207E" w:rsidRDefault="00DD26E6" w:rsidP="00DD26E6">
      <w:pPr>
        <w:rPr>
          <w:rFonts w:ascii="Times" w:hAnsi="Times"/>
          <w:lang w:val="en-GB"/>
        </w:rPr>
      </w:pPr>
    </w:p>
    <w:p w14:paraId="5CA660A7" w14:textId="77777777" w:rsidR="00DD26E6" w:rsidRPr="00A2207E" w:rsidRDefault="00DD26E6" w:rsidP="00DD26E6">
      <w:pPr>
        <w:pStyle w:val="Heading3"/>
        <w:rPr>
          <w:rFonts w:ascii="Times" w:hAnsi="Times"/>
          <w:b/>
          <w:lang w:val="en-GB"/>
        </w:rPr>
      </w:pPr>
      <w:bookmarkStart w:id="63" w:name="_Toc86432573"/>
      <w:bookmarkStart w:id="64" w:name="_Toc90316138"/>
      <w:bookmarkStart w:id="65" w:name="_Toc98077526"/>
      <w:r w:rsidRPr="00A2207E">
        <w:rPr>
          <w:rFonts w:ascii="Times" w:hAnsi="Times"/>
          <w:lang w:val="en-GB"/>
        </w:rPr>
        <w:t>Trash burning (extent, quantification)</w:t>
      </w:r>
      <w:bookmarkEnd w:id="63"/>
      <w:bookmarkEnd w:id="64"/>
      <w:bookmarkEnd w:id="65"/>
    </w:p>
    <w:p w14:paraId="75D6CF31" w14:textId="77777777" w:rsidR="00DD26E6" w:rsidRPr="00A2207E" w:rsidRDefault="00DD26E6" w:rsidP="00DD26E6">
      <w:pPr>
        <w:pStyle w:val="Paragrafosecondario"/>
        <w:jc w:val="left"/>
        <w:rPr>
          <w:rFonts w:ascii="Times" w:hAnsi="Times"/>
          <w:b w:val="0"/>
          <w:bCs/>
          <w:lang w:val="en-GB"/>
        </w:rPr>
      </w:pPr>
      <w:r w:rsidRPr="00A2207E">
        <w:rPr>
          <w:rFonts w:ascii="Times" w:hAnsi="Times"/>
          <w:b w:val="0"/>
          <w:bCs/>
          <w:lang w:val="en-GB"/>
        </w:rPr>
        <w:t xml:space="preserve">Despite the obvious need for trash disposal, and the obvious solution that burning provides, trash </w:t>
      </w:r>
      <w:r w:rsidRPr="00A2207E">
        <w:rPr>
          <w:rFonts w:ascii="Times" w:hAnsi="Times"/>
          <w:b w:val="0"/>
          <w:bCs/>
          <w:lang w:val="en-GB"/>
        </w:rPr>
        <w:lastRenderedPageBreak/>
        <w:t xml:space="preserve">burning was not considered as a major source of air pollution until recently and the evidence of </w:t>
      </w:r>
      <w:proofErr w:type="spellStart"/>
      <w:proofErr w:type="gramStart"/>
      <w:r w:rsidRPr="00A2207E">
        <w:rPr>
          <w:rFonts w:ascii="Times" w:hAnsi="Times"/>
          <w:b w:val="0"/>
          <w:bCs/>
          <w:lang w:val="en-GB"/>
        </w:rPr>
        <w:t>it’s</w:t>
      </w:r>
      <w:proofErr w:type="spellEnd"/>
      <w:proofErr w:type="gramEnd"/>
      <w:r w:rsidRPr="00A2207E">
        <w:rPr>
          <w:rFonts w:ascii="Times" w:hAnsi="Times"/>
          <w:b w:val="0"/>
          <w:bCs/>
          <w:lang w:val="en-GB"/>
        </w:rPr>
        <w:t xml:space="preserve"> extent and impact remains limited. </w:t>
      </w:r>
    </w:p>
    <w:p w14:paraId="4CD7738D" w14:textId="77777777" w:rsidR="00DD26E6" w:rsidRPr="00A2207E" w:rsidRDefault="00DD26E6" w:rsidP="00DD26E6">
      <w:pPr>
        <w:pStyle w:val="Paragrafosecondario"/>
        <w:jc w:val="left"/>
        <w:rPr>
          <w:rFonts w:ascii="Times" w:eastAsiaTheme="minorHAnsi" w:hAnsi="Times"/>
          <w:b w:val="0"/>
          <w:bCs/>
          <w:lang w:val="en-GB"/>
        </w:rPr>
      </w:pPr>
      <w:r w:rsidRPr="00A2207E">
        <w:rPr>
          <w:rFonts w:ascii="Times" w:eastAsiaTheme="minorHAnsi" w:hAnsi="Times"/>
          <w:b w:val="0"/>
          <w:bCs/>
          <w:lang w:val="en-GB"/>
        </w:rPr>
        <w:t xml:space="preserve">Domestic burning is a frequent technique to eliminate household waste due to unavailable transport services, cost to pay for waste collection, and low collection coverage </w:t>
      </w:r>
    </w:p>
    <w:p w14:paraId="0078BFAB" w14:textId="77777777" w:rsidR="00DD26E6" w:rsidRPr="00A2207E" w:rsidRDefault="00DD26E6" w:rsidP="00DD26E6">
      <w:pPr>
        <w:pStyle w:val="Paragrafosecondario"/>
        <w:jc w:val="left"/>
        <w:rPr>
          <w:rFonts w:ascii="Times" w:eastAsiaTheme="minorHAnsi" w:hAnsi="Times"/>
          <w:b w:val="0"/>
          <w:bCs/>
          <w:lang w:val="en-GB"/>
        </w:rPr>
      </w:pPr>
      <w:r w:rsidRPr="00A2207E">
        <w:rPr>
          <w:rFonts w:ascii="Times" w:hAnsi="Times"/>
          <w:b w:val="0"/>
          <w:bCs/>
          <w:lang w:val="en-GB"/>
        </w:rPr>
        <w:t xml:space="preserve">Estimate 2400Tg burned </w:t>
      </w:r>
      <w:proofErr w:type="gramStart"/>
      <w:r w:rsidRPr="00A2207E">
        <w:rPr>
          <w:rFonts w:ascii="Times" w:hAnsi="Times"/>
          <w:b w:val="0"/>
          <w:bCs/>
          <w:lang w:val="en-GB"/>
        </w:rPr>
        <w:t>annually,;</w:t>
      </w:r>
      <w:proofErr w:type="gramEnd"/>
      <w:r w:rsidRPr="00A2207E">
        <w:rPr>
          <w:rFonts w:ascii="Times" w:hAnsi="Times"/>
          <w:b w:val="0"/>
          <w:bCs/>
          <w:lang w:val="en-GB"/>
        </w:rPr>
        <w:t xml:space="preserve"> 620 at residential and 350 at dump sites=970Tg or 41% of waste is burned openly;  NO MENTION OF MEDICAL FACILITIES (</w:t>
      </w:r>
      <w:proofErr w:type="spellStart"/>
      <w:r w:rsidRPr="00A2207E">
        <w:rPr>
          <w:rFonts w:ascii="Times" w:hAnsi="Times"/>
          <w:b w:val="0"/>
          <w:bCs/>
          <w:lang w:val="en-GB"/>
        </w:rPr>
        <w:t>Wiedinmyer</w:t>
      </w:r>
      <w:proofErr w:type="spellEnd"/>
      <w:r w:rsidRPr="00A2207E">
        <w:rPr>
          <w:rFonts w:ascii="Times" w:hAnsi="Times"/>
          <w:b w:val="0"/>
          <w:bCs/>
          <w:lang w:val="en-GB"/>
        </w:rPr>
        <w:t>, 2014)</w:t>
      </w:r>
    </w:p>
    <w:p w14:paraId="335DB5A0" w14:textId="77777777" w:rsidR="00DD26E6" w:rsidRPr="00A2207E" w:rsidRDefault="00DD26E6" w:rsidP="00DD26E6">
      <w:pPr>
        <w:pStyle w:val="Paragrafosecondario"/>
        <w:jc w:val="left"/>
        <w:rPr>
          <w:rFonts w:ascii="Times" w:eastAsiaTheme="minorHAnsi" w:hAnsi="Times"/>
          <w:b w:val="0"/>
          <w:bCs/>
          <w:lang w:val="en-GB"/>
        </w:rPr>
      </w:pPr>
      <w:r w:rsidRPr="00A2207E">
        <w:rPr>
          <w:rFonts w:ascii="Times" w:eastAsiaTheme="minorHAnsi" w:hAnsi="Times"/>
          <w:b w:val="0"/>
          <w:bCs/>
          <w:lang w:val="en-GB"/>
        </w:rPr>
        <w:t xml:space="preserve">Measure 4 landfill sites in Mexico: estimate that _2000 </w:t>
      </w:r>
      <w:proofErr w:type="spellStart"/>
      <w:r w:rsidRPr="00A2207E">
        <w:rPr>
          <w:rFonts w:ascii="Times" w:eastAsiaTheme="minorHAnsi" w:hAnsi="Times"/>
          <w:b w:val="0"/>
          <w:bCs/>
          <w:lang w:val="en-GB"/>
        </w:rPr>
        <w:t>Tg</w:t>
      </w:r>
      <w:proofErr w:type="spellEnd"/>
      <w:r w:rsidRPr="00A2207E">
        <w:rPr>
          <w:rFonts w:ascii="Times" w:eastAsiaTheme="minorHAnsi" w:hAnsi="Times"/>
          <w:b w:val="0"/>
          <w:bCs/>
          <w:lang w:val="en-GB"/>
        </w:rPr>
        <w:t xml:space="preserve">/y of garbage are generated globally and about half may be burned, making this a commonly overlooked major global source of emissions </w:t>
      </w:r>
      <w:r w:rsidRPr="00A2207E">
        <w:rPr>
          <w:rFonts w:ascii="Times" w:hAnsi="Times"/>
          <w:b w:val="0"/>
          <w:bCs/>
          <w:lang w:val="en-GB"/>
        </w:rPr>
        <w:t>(Christian, 2010)</w:t>
      </w:r>
    </w:p>
    <w:p w14:paraId="2D0D7EF0" w14:textId="77777777" w:rsidR="00DD26E6" w:rsidRPr="00A2207E" w:rsidRDefault="00DD26E6" w:rsidP="00DD26E6">
      <w:pPr>
        <w:pStyle w:val="Paragrafosecondario"/>
        <w:jc w:val="left"/>
        <w:rPr>
          <w:rFonts w:ascii="Times" w:hAnsi="Times"/>
          <w:b w:val="0"/>
          <w:bCs/>
          <w:lang w:val="en-GB"/>
        </w:rPr>
      </w:pPr>
      <w:r w:rsidRPr="00A2207E">
        <w:rPr>
          <w:rFonts w:ascii="Times" w:hAnsi="Times"/>
          <w:b w:val="0"/>
          <w:bCs/>
          <w:lang w:val="en-GB"/>
        </w:rPr>
        <w:t xml:space="preserve">In </w:t>
      </w:r>
      <w:proofErr w:type="spellStart"/>
      <w:r w:rsidRPr="00A2207E">
        <w:rPr>
          <w:rFonts w:ascii="Times" w:hAnsi="Times"/>
          <w:b w:val="0"/>
          <w:bCs/>
          <w:lang w:val="en-GB"/>
        </w:rPr>
        <w:t>india</w:t>
      </w:r>
      <w:proofErr w:type="spellEnd"/>
      <w:r w:rsidRPr="00A2207E">
        <w:rPr>
          <w:rFonts w:ascii="Times" w:hAnsi="Times"/>
          <w:b w:val="0"/>
          <w:bCs/>
          <w:lang w:val="en-GB"/>
        </w:rPr>
        <w:t xml:space="preserve">: </w:t>
      </w:r>
      <w:r w:rsidRPr="00A2207E">
        <w:rPr>
          <w:rFonts w:ascii="Times" w:eastAsiaTheme="minorHAnsi" w:hAnsi="Times"/>
          <w:b w:val="0"/>
          <w:bCs/>
          <w:lang w:val="en-GB"/>
        </w:rPr>
        <w:t xml:space="preserve">we measured the spatial frequency of MSW-burning incidences. In winter, we found an average of 130 incidences km−2 day−1 in BP, 60 incidences km−2 day−1 in </w:t>
      </w:r>
      <w:proofErr w:type="spellStart"/>
      <w:r w:rsidRPr="00A2207E">
        <w:rPr>
          <w:rFonts w:ascii="Times" w:eastAsiaTheme="minorHAnsi" w:hAnsi="Times"/>
          <w:b w:val="0"/>
          <w:bCs/>
          <w:lang w:val="en-GB"/>
        </w:rPr>
        <w:t>SJEand</w:t>
      </w:r>
      <w:proofErr w:type="spellEnd"/>
      <w:r w:rsidRPr="00A2207E">
        <w:rPr>
          <w:rFonts w:ascii="Times" w:eastAsiaTheme="minorHAnsi" w:hAnsi="Times"/>
          <w:b w:val="0"/>
          <w:bCs/>
          <w:lang w:val="en-GB"/>
        </w:rPr>
        <w:t xml:space="preserve"> 30 incidences km−2 day−1 JPE </w:t>
      </w:r>
      <w:r w:rsidRPr="00A2207E">
        <w:rPr>
          <w:rFonts w:ascii="Times" w:hAnsi="Times"/>
          <w:b w:val="0"/>
          <w:bCs/>
          <w:lang w:val="en-GB"/>
        </w:rPr>
        <w:t>(</w:t>
      </w:r>
      <w:proofErr w:type="spellStart"/>
      <w:r w:rsidRPr="00A2207E">
        <w:rPr>
          <w:rFonts w:ascii="Times" w:hAnsi="Times"/>
          <w:b w:val="0"/>
          <w:bCs/>
          <w:lang w:val="en-GB"/>
        </w:rPr>
        <w:t>Nagpure</w:t>
      </w:r>
      <w:proofErr w:type="spellEnd"/>
      <w:r w:rsidRPr="00A2207E">
        <w:rPr>
          <w:rFonts w:ascii="Times" w:hAnsi="Times"/>
          <w:b w:val="0"/>
          <w:bCs/>
          <w:lang w:val="en-GB"/>
        </w:rPr>
        <w:t>, 2016)</w:t>
      </w:r>
    </w:p>
    <w:p w14:paraId="79CB8AEC" w14:textId="77777777" w:rsidR="00DD26E6" w:rsidRPr="00A2207E" w:rsidRDefault="00DD26E6" w:rsidP="00DD26E6">
      <w:pPr>
        <w:rPr>
          <w:rFonts w:ascii="Times" w:hAnsi="Times"/>
          <w:lang w:val="en-GB"/>
        </w:rPr>
      </w:pPr>
      <w:r w:rsidRPr="00A2207E">
        <w:rPr>
          <w:rFonts w:ascii="Times" w:hAnsi="Times"/>
          <w:lang w:val="en-GB"/>
        </w:rPr>
        <w:t xml:space="preserve">Some of the early evidence on trash burning came from Mexico, where the practice is widespread, and highly visible, especially in the capital, Mexico City, where the bowl-shaped topography contains, and seems to concentrate the mega-city’s filth.  Based on measurements at 4 landfill sites, Christian (2000) estimated that approximately 1000Tg of trash are burned every year, contributing significantly to PM.  Later work from the same cities determined that although trash burning contributed less than 1% of the PM2.5 mass in the city centre, </w:t>
      </w:r>
      <w:proofErr w:type="spellStart"/>
      <w:r w:rsidRPr="00A2207E">
        <w:rPr>
          <w:rFonts w:ascii="Times" w:hAnsi="Times"/>
          <w:lang w:val="en-GB"/>
        </w:rPr>
        <w:t>contrations</w:t>
      </w:r>
      <w:proofErr w:type="spellEnd"/>
      <w:r w:rsidRPr="00A2207E">
        <w:rPr>
          <w:rFonts w:ascii="Times" w:hAnsi="Times"/>
          <w:lang w:val="en-GB"/>
        </w:rPr>
        <w:t xml:space="preserve"> in surrounding poorer areas were higher </w:t>
      </w:r>
      <w:proofErr w:type="gramStart"/>
      <w:r w:rsidRPr="00A2207E">
        <w:rPr>
          <w:rFonts w:ascii="Times" w:hAnsi="Times"/>
          <w:lang w:val="en-GB"/>
        </w:rPr>
        <w:t>as a result of</w:t>
      </w:r>
      <w:proofErr w:type="gramEnd"/>
      <w:r w:rsidRPr="00A2207E">
        <w:rPr>
          <w:rFonts w:ascii="Times" w:hAnsi="Times"/>
          <w:lang w:val="en-GB"/>
        </w:rPr>
        <w:t xml:space="preserve"> increased trash burning (</w:t>
      </w:r>
      <w:proofErr w:type="spellStart"/>
      <w:r w:rsidRPr="00A2207E">
        <w:rPr>
          <w:rFonts w:ascii="Times" w:hAnsi="Times"/>
          <w:lang w:val="en-GB"/>
        </w:rPr>
        <w:t>Hodzic</w:t>
      </w:r>
      <w:proofErr w:type="spellEnd"/>
      <w:r w:rsidRPr="00A2207E">
        <w:rPr>
          <w:rFonts w:ascii="Times" w:hAnsi="Times"/>
          <w:lang w:val="en-GB"/>
        </w:rPr>
        <w:t xml:space="preserve">, 2012). </w:t>
      </w:r>
    </w:p>
    <w:p w14:paraId="109D7E1B" w14:textId="77777777" w:rsidR="00DD26E6" w:rsidRPr="00A2207E" w:rsidRDefault="00DD26E6" w:rsidP="00DD26E6">
      <w:pPr>
        <w:rPr>
          <w:rFonts w:ascii="Times" w:hAnsi="Times"/>
          <w:lang w:val="en-GB"/>
        </w:rPr>
      </w:pPr>
    </w:p>
    <w:p w14:paraId="04FB7F25" w14:textId="77777777" w:rsidR="00DD26E6" w:rsidRPr="00A2207E" w:rsidRDefault="00DD26E6" w:rsidP="00DD26E6">
      <w:pPr>
        <w:rPr>
          <w:rFonts w:ascii="Times" w:hAnsi="Times"/>
          <w:lang w:val="en-GB"/>
        </w:rPr>
      </w:pPr>
      <w:r w:rsidRPr="00A2207E">
        <w:rPr>
          <w:rFonts w:ascii="Times" w:hAnsi="Times"/>
          <w:lang w:val="en-GB"/>
        </w:rPr>
        <w:t xml:space="preserve">Building on the work of Christian (2020), </w:t>
      </w:r>
      <w:proofErr w:type="spellStart"/>
      <w:r w:rsidRPr="00A2207E">
        <w:rPr>
          <w:rFonts w:ascii="Times" w:hAnsi="Times"/>
          <w:lang w:val="en-GB"/>
        </w:rPr>
        <w:t>Wiedinmyer</w:t>
      </w:r>
      <w:proofErr w:type="spellEnd"/>
      <w:r w:rsidRPr="00A2207E">
        <w:rPr>
          <w:rFonts w:ascii="Times" w:hAnsi="Times"/>
          <w:lang w:val="en-GB"/>
        </w:rPr>
        <w:t xml:space="preserve"> (2014) developed global estimates for PM emissions for openly burned waste and proposed that 2400Tg of trash was burned openly and contributed 29% of global </w:t>
      </w:r>
      <w:proofErr w:type="spellStart"/>
      <w:r w:rsidRPr="00A2207E">
        <w:rPr>
          <w:rFonts w:ascii="Times" w:hAnsi="Times"/>
          <w:lang w:val="en-GB"/>
        </w:rPr>
        <w:t>antrophogenic</w:t>
      </w:r>
      <w:proofErr w:type="spellEnd"/>
      <w:r w:rsidRPr="00A2207E">
        <w:rPr>
          <w:rFonts w:ascii="Times" w:hAnsi="Times"/>
          <w:lang w:val="en-GB"/>
        </w:rPr>
        <w:t xml:space="preserve"> PM2.5 emissions.  However, experimental work from India has also highlighted the spatial and seasonal heterogeneity of trash-burning, and the potential for localized impacts not captured in global models. The first mortality estimates for chronic </w:t>
      </w:r>
      <w:proofErr w:type="spellStart"/>
      <w:r w:rsidRPr="00A2207E">
        <w:rPr>
          <w:rFonts w:ascii="Times" w:hAnsi="Times"/>
          <w:lang w:val="en-GB"/>
        </w:rPr>
        <w:t>exposture</w:t>
      </w:r>
      <w:proofErr w:type="spellEnd"/>
      <w:r w:rsidRPr="00A2207E">
        <w:rPr>
          <w:rFonts w:ascii="Times" w:hAnsi="Times"/>
          <w:lang w:val="en-GB"/>
        </w:rPr>
        <w:t xml:space="preserve"> to PM2.5 from trash burning were not presented until 2016 (</w:t>
      </w:r>
      <w:proofErr w:type="spellStart"/>
      <w:r w:rsidRPr="00A2207E">
        <w:rPr>
          <w:rFonts w:ascii="Times" w:hAnsi="Times"/>
          <w:lang w:val="en-GB"/>
        </w:rPr>
        <w:t>Kodros</w:t>
      </w:r>
      <w:proofErr w:type="spellEnd"/>
      <w:r w:rsidRPr="00A2207E">
        <w:rPr>
          <w:rFonts w:ascii="Times" w:hAnsi="Times"/>
          <w:lang w:val="en-GB"/>
        </w:rPr>
        <w:t>, 2016). The authors estimate that 270 000 premature adult mortalities (ischaemic heart disease, cerebrovascular disease (or stroke), chronic obstructive pulmonary disease, and lung cancer) are the result of waste combustion every year, or about 9% of adult mortalities from exposure to ambient PM</w:t>
      </w:r>
      <w:r w:rsidRPr="00A2207E">
        <w:rPr>
          <w:rFonts w:ascii="Times" w:hAnsi="Times"/>
          <w:sz w:val="15"/>
          <w:szCs w:val="15"/>
          <w:lang w:val="en-GB"/>
        </w:rPr>
        <w:t xml:space="preserve">2.5 </w:t>
      </w:r>
      <w:r w:rsidRPr="00A2207E">
        <w:rPr>
          <w:rFonts w:ascii="Times" w:hAnsi="Times"/>
          <w:lang w:val="en-GB"/>
        </w:rPr>
        <w:t xml:space="preserve">reported in the Global Burden of Disease Study 2010.  Though </w:t>
      </w:r>
      <w:proofErr w:type="spellStart"/>
      <w:r w:rsidRPr="00A2207E">
        <w:rPr>
          <w:rFonts w:ascii="Times" w:hAnsi="Times"/>
          <w:lang w:val="en-GB"/>
        </w:rPr>
        <w:t>Kodros</w:t>
      </w:r>
      <w:proofErr w:type="spellEnd"/>
      <w:r w:rsidRPr="00A2207E">
        <w:rPr>
          <w:rFonts w:ascii="Times" w:hAnsi="Times"/>
          <w:lang w:val="en-GB"/>
        </w:rPr>
        <w:t xml:space="preserve"> produced country-level estimates, Marais (2016) reminds us that emission inventories of pollutants in Africa are highly uncertain and likely underestimated, particularly in urban </w:t>
      </w:r>
      <w:proofErr w:type="spellStart"/>
      <w:proofErr w:type="gramStart"/>
      <w:r w:rsidRPr="00A2207E">
        <w:rPr>
          <w:rFonts w:ascii="Times" w:hAnsi="Times"/>
          <w:lang w:val="en-GB"/>
        </w:rPr>
        <w:t>centers</w:t>
      </w:r>
      <w:proofErr w:type="spellEnd"/>
      <w:r w:rsidRPr="00A2207E">
        <w:rPr>
          <w:rFonts w:ascii="Times" w:hAnsi="Times"/>
          <w:lang w:val="en-GB"/>
        </w:rPr>
        <w:t xml:space="preserve">  (</w:t>
      </w:r>
      <w:proofErr w:type="gramEnd"/>
      <w:r w:rsidRPr="00A2207E">
        <w:rPr>
          <w:rFonts w:ascii="Times" w:hAnsi="Times"/>
          <w:lang w:val="en-GB"/>
        </w:rPr>
        <w:t>Marais, 2016)</w:t>
      </w:r>
    </w:p>
    <w:p w14:paraId="6FFB0DA3" w14:textId="0D471423" w:rsidR="00DD26E6" w:rsidRPr="00A2207E" w:rsidRDefault="00DD26E6" w:rsidP="00DD26E6">
      <w:pPr>
        <w:rPr>
          <w:rFonts w:ascii="Times" w:hAnsi="Times"/>
          <w:lang w:val="en-GB" w:eastAsia="en-US"/>
        </w:rPr>
      </w:pPr>
    </w:p>
    <w:p w14:paraId="7ADC482C" w14:textId="6FC9A86F" w:rsidR="00DD26E6" w:rsidRPr="00A2207E" w:rsidRDefault="00DD26E6" w:rsidP="00DD26E6">
      <w:pPr>
        <w:rPr>
          <w:rFonts w:ascii="Times" w:hAnsi="Times"/>
          <w:lang w:val="en-GB" w:eastAsia="en-US"/>
        </w:rPr>
      </w:pPr>
    </w:p>
    <w:p w14:paraId="264F8C42" w14:textId="77777777" w:rsidR="00DD26E6" w:rsidRPr="00A2207E" w:rsidRDefault="00DD26E6" w:rsidP="00DD26E6">
      <w:pPr>
        <w:rPr>
          <w:rFonts w:ascii="Times" w:hAnsi="Times"/>
          <w:lang w:val="en-GB" w:eastAsia="en-US"/>
        </w:rPr>
      </w:pPr>
    </w:p>
    <w:p w14:paraId="0F2E363C" w14:textId="7AE35E68" w:rsidR="00D1064C" w:rsidRPr="00A2207E" w:rsidRDefault="00D1064C" w:rsidP="00D1064C">
      <w:pPr>
        <w:rPr>
          <w:rFonts w:ascii="Times" w:hAnsi="Times"/>
          <w:lang w:val="en-GB" w:eastAsia="en-US"/>
        </w:rPr>
      </w:pPr>
    </w:p>
    <w:p w14:paraId="7FA9A7F9" w14:textId="5C7AEB5D" w:rsidR="00D1064C" w:rsidRPr="00A2207E" w:rsidRDefault="00D1064C" w:rsidP="00D1064C">
      <w:pPr>
        <w:pStyle w:val="Heading2"/>
        <w:rPr>
          <w:rFonts w:ascii="Times" w:hAnsi="Times"/>
          <w:lang w:val="en-GB"/>
        </w:rPr>
      </w:pPr>
      <w:bookmarkStart w:id="66" w:name="_Toc98077527"/>
      <w:commentRangeStart w:id="67"/>
      <w:r w:rsidRPr="00A2207E">
        <w:rPr>
          <w:rFonts w:ascii="Times" w:hAnsi="Times"/>
          <w:lang w:val="en-GB"/>
        </w:rPr>
        <w:t xml:space="preserve">Health impacts </w:t>
      </w:r>
      <w:r w:rsidR="00091C6F" w:rsidRPr="00A2207E">
        <w:rPr>
          <w:rFonts w:ascii="Times" w:hAnsi="Times"/>
          <w:lang w:val="en-GB"/>
        </w:rPr>
        <w:t>of trash burning</w:t>
      </w:r>
      <w:commentRangeEnd w:id="67"/>
      <w:r w:rsidR="00407899" w:rsidRPr="00A2207E">
        <w:rPr>
          <w:rStyle w:val="CommentReference"/>
          <w:rFonts w:ascii="Times" w:eastAsiaTheme="minorHAnsi" w:hAnsi="Times" w:cstheme="minorBidi"/>
          <w:b w:val="0"/>
        </w:rPr>
        <w:commentReference w:id="67"/>
      </w:r>
      <w:bookmarkEnd w:id="66"/>
    </w:p>
    <w:p w14:paraId="380B604A" w14:textId="0A74D56D" w:rsidR="00D1064C" w:rsidRPr="00A2207E" w:rsidRDefault="00D1064C" w:rsidP="00D1064C">
      <w:pPr>
        <w:rPr>
          <w:rFonts w:ascii="Times" w:hAnsi="Times"/>
          <w:lang w:val="en-GB" w:eastAsia="en-US"/>
        </w:rPr>
      </w:pPr>
    </w:p>
    <w:p w14:paraId="1F63CC0A" w14:textId="77777777" w:rsidR="00091C6F" w:rsidRPr="00A2207E" w:rsidRDefault="00091C6F" w:rsidP="00091C6F">
      <w:pPr>
        <w:autoSpaceDE w:val="0"/>
        <w:autoSpaceDN w:val="0"/>
        <w:adjustRightInd w:val="0"/>
        <w:spacing w:line="360" w:lineRule="auto"/>
        <w:rPr>
          <w:rFonts w:ascii="Times" w:hAnsi="Times"/>
          <w:lang w:val="en-GB"/>
        </w:rPr>
      </w:pPr>
      <w:r w:rsidRPr="00A2207E">
        <w:rPr>
          <w:rFonts w:ascii="Times" w:hAnsi="Times"/>
          <w:lang w:val="en-GB"/>
        </w:rPr>
        <w:t xml:space="preserve">Particulate matter, or PM, is not specific to plastic or trash burning, but rather the product of any type of incomplete combustion. </w:t>
      </w:r>
    </w:p>
    <w:p w14:paraId="14E792A3" w14:textId="77777777" w:rsidR="00091C6F" w:rsidRPr="00A2207E" w:rsidRDefault="00091C6F" w:rsidP="00091C6F">
      <w:pPr>
        <w:autoSpaceDE w:val="0"/>
        <w:autoSpaceDN w:val="0"/>
        <w:adjustRightInd w:val="0"/>
        <w:spacing w:line="360" w:lineRule="auto"/>
        <w:rPr>
          <w:rFonts w:ascii="Times" w:hAnsi="Times"/>
          <w:lang w:val="en-GB"/>
        </w:rPr>
      </w:pPr>
    </w:p>
    <w:p w14:paraId="487B5FEC" w14:textId="77777777" w:rsidR="00091C6F" w:rsidRPr="00A2207E" w:rsidRDefault="00091C6F" w:rsidP="00091C6F">
      <w:pPr>
        <w:autoSpaceDE w:val="0"/>
        <w:autoSpaceDN w:val="0"/>
        <w:adjustRightInd w:val="0"/>
        <w:spacing w:line="360" w:lineRule="auto"/>
        <w:rPr>
          <w:rFonts w:ascii="Times" w:hAnsi="Times"/>
          <w:lang w:val="en-GB"/>
        </w:rPr>
      </w:pPr>
    </w:p>
    <w:p w14:paraId="66158C28" w14:textId="12F1273F" w:rsidR="00091C6F" w:rsidRPr="00A2207E" w:rsidRDefault="00091C6F" w:rsidP="00091C6F">
      <w:pPr>
        <w:autoSpaceDE w:val="0"/>
        <w:autoSpaceDN w:val="0"/>
        <w:adjustRightInd w:val="0"/>
        <w:spacing w:line="360" w:lineRule="auto"/>
        <w:rPr>
          <w:rFonts w:ascii="Times" w:hAnsi="Times"/>
          <w:lang w:val="en-GB"/>
        </w:rPr>
      </w:pPr>
      <w:r w:rsidRPr="00A2207E">
        <w:rPr>
          <w:rFonts w:ascii="Times" w:hAnsi="Times"/>
          <w:lang w:val="en-GB"/>
        </w:rPr>
        <w:t xml:space="preserve"> Indeed, it is one of the most commonly measured indicators for air quality and is tracked through two Sustainable Development Goal indicators:  Indicator 11.6.2 “Annual mean levels of fine particulate matter (PM2.5) in cities (population-weighted); and Indicator </w:t>
      </w:r>
      <w:proofErr w:type="gramStart"/>
      <w:r w:rsidRPr="00A2207E">
        <w:rPr>
          <w:rFonts w:ascii="Times" w:hAnsi="Times"/>
          <w:lang w:val="en-GB"/>
        </w:rPr>
        <w:t>3.9.1 :</w:t>
      </w:r>
      <w:proofErr w:type="gramEnd"/>
      <w:r w:rsidRPr="00A2207E">
        <w:rPr>
          <w:rFonts w:ascii="Times" w:hAnsi="Times"/>
          <w:lang w:val="en-GB"/>
        </w:rPr>
        <w:t xml:space="preserve"> Mortality rate attributed to household and ambient air pollution (reference). </w:t>
      </w:r>
      <w:r w:rsidRPr="00A2207E">
        <w:rPr>
          <w:rStyle w:val="hgkelc"/>
          <w:rFonts w:ascii="Times" w:eastAsiaTheme="majorEastAsia" w:hAnsi="Times"/>
          <w:color w:val="000000" w:themeColor="text1"/>
          <w:lang w:val="en-GB"/>
        </w:rPr>
        <w:t xml:space="preserve">PM is measured in terms of </w:t>
      </w:r>
      <w:proofErr w:type="spellStart"/>
      <w:proofErr w:type="gramStart"/>
      <w:r w:rsidRPr="00A2207E">
        <w:rPr>
          <w:rStyle w:val="hgkelc"/>
          <w:rFonts w:ascii="Times" w:eastAsiaTheme="majorEastAsia" w:hAnsi="Times"/>
          <w:color w:val="000000" w:themeColor="text1"/>
          <w:lang w:val="en-GB"/>
        </w:rPr>
        <w:t>it’s</w:t>
      </w:r>
      <w:proofErr w:type="spellEnd"/>
      <w:proofErr w:type="gramEnd"/>
      <w:r w:rsidRPr="00A2207E">
        <w:rPr>
          <w:rStyle w:val="hgkelc"/>
          <w:rFonts w:ascii="Times" w:eastAsiaTheme="majorEastAsia" w:hAnsi="Times"/>
          <w:color w:val="000000" w:themeColor="text1"/>
          <w:lang w:val="en-GB"/>
        </w:rPr>
        <w:t xml:space="preserve"> particle size and generally classified into PM with particle sizes less than 10mm (PM</w:t>
      </w:r>
      <w:r w:rsidRPr="00A2207E">
        <w:rPr>
          <w:rStyle w:val="hgkelc"/>
          <w:rFonts w:ascii="Times" w:eastAsiaTheme="majorEastAsia" w:hAnsi="Times"/>
          <w:color w:val="000000" w:themeColor="text1"/>
          <w:vertAlign w:val="subscript"/>
          <w:lang w:val="en-GB"/>
        </w:rPr>
        <w:t>10</w:t>
      </w:r>
      <w:r w:rsidRPr="00A2207E">
        <w:rPr>
          <w:rStyle w:val="hgkelc"/>
          <w:rFonts w:ascii="Times" w:eastAsiaTheme="majorEastAsia" w:hAnsi="Times"/>
          <w:color w:val="000000" w:themeColor="text1"/>
          <w:lang w:val="en-GB"/>
        </w:rPr>
        <w:t>) and those with sizes less than 2.5mm (PM</w:t>
      </w:r>
      <w:r w:rsidRPr="00A2207E">
        <w:rPr>
          <w:rStyle w:val="hgkelc"/>
          <w:rFonts w:ascii="Times" w:eastAsiaTheme="majorEastAsia" w:hAnsi="Times"/>
          <w:color w:val="000000" w:themeColor="text1"/>
          <w:vertAlign w:val="subscript"/>
          <w:lang w:val="en-GB"/>
        </w:rPr>
        <w:t>2.5</w:t>
      </w:r>
      <w:r w:rsidRPr="00A2207E">
        <w:rPr>
          <w:rStyle w:val="hgkelc"/>
          <w:rFonts w:ascii="Times" w:eastAsiaTheme="majorEastAsia" w:hAnsi="Times"/>
          <w:color w:val="000000" w:themeColor="text1"/>
          <w:lang w:val="en-GB"/>
        </w:rPr>
        <w:t xml:space="preserve">).  One way of measuring the severity of air pollution is by expressing the mass of PM per volume of air (mg </w:t>
      </w:r>
      <w:proofErr w:type="spellStart"/>
      <w:r w:rsidRPr="00A2207E">
        <w:rPr>
          <w:rStyle w:val="hgkelc"/>
          <w:rFonts w:ascii="Times" w:eastAsiaTheme="majorEastAsia" w:hAnsi="Times"/>
          <w:color w:val="000000" w:themeColor="text1"/>
          <w:lang w:val="en-GB"/>
        </w:rPr>
        <w:t>PM</w:t>
      </w:r>
      <w:r w:rsidRPr="00A2207E">
        <w:rPr>
          <w:rStyle w:val="hgkelc"/>
          <w:rFonts w:ascii="Times" w:eastAsiaTheme="majorEastAsia" w:hAnsi="Times"/>
          <w:color w:val="000000" w:themeColor="text1"/>
          <w:vertAlign w:val="subscript"/>
          <w:lang w:val="en-GB"/>
        </w:rPr>
        <w:t>x</w:t>
      </w:r>
      <w:proofErr w:type="spellEnd"/>
      <w:r w:rsidRPr="00A2207E">
        <w:rPr>
          <w:rStyle w:val="hgkelc"/>
          <w:rFonts w:ascii="Times" w:eastAsiaTheme="majorEastAsia" w:hAnsi="Times"/>
          <w:color w:val="000000" w:themeColor="text1"/>
          <w:lang w:val="en-GB"/>
        </w:rPr>
        <w:t>/m</w:t>
      </w:r>
      <w:r w:rsidRPr="00A2207E">
        <w:rPr>
          <w:rStyle w:val="hgkelc"/>
          <w:rFonts w:ascii="Times" w:eastAsiaTheme="majorEastAsia" w:hAnsi="Times"/>
          <w:color w:val="000000" w:themeColor="text1"/>
          <w:vertAlign w:val="superscript"/>
          <w:lang w:val="en-GB"/>
        </w:rPr>
        <w:t>3</w:t>
      </w:r>
      <w:r w:rsidRPr="00A2207E">
        <w:rPr>
          <w:rStyle w:val="hgkelc"/>
          <w:rFonts w:ascii="Times" w:eastAsiaTheme="majorEastAsia" w:hAnsi="Times"/>
          <w:color w:val="000000" w:themeColor="text1"/>
          <w:lang w:val="en-GB"/>
        </w:rPr>
        <w:t xml:space="preserve"> air), especially because it is one of the components of air pollution that has been reliably linked to human health and is one of the most harmful </w:t>
      </w:r>
      <w:r w:rsidRPr="00A2207E">
        <w:rPr>
          <w:rFonts w:ascii="Times" w:hAnsi="Times"/>
          <w:highlight w:val="yellow"/>
          <w:lang w:val="en-GB"/>
        </w:rPr>
        <w:t>(Pope et al. 2002, Hua et al. 2014</w:t>
      </w:r>
      <w:r w:rsidRPr="00A2207E">
        <w:rPr>
          <w:rFonts w:ascii="Times" w:hAnsi="Times"/>
          <w:lang w:val="en-GB"/>
        </w:rPr>
        <w:t xml:space="preserve">). </w:t>
      </w:r>
    </w:p>
    <w:p w14:paraId="63AEC48E" w14:textId="77777777" w:rsidR="00091C6F" w:rsidRPr="00A2207E" w:rsidRDefault="00091C6F" w:rsidP="00091C6F">
      <w:pPr>
        <w:pStyle w:val="ListParagraph"/>
        <w:numPr>
          <w:ilvl w:val="0"/>
          <w:numId w:val="17"/>
        </w:numPr>
        <w:autoSpaceDE w:val="0"/>
        <w:autoSpaceDN w:val="0"/>
        <w:adjustRightInd w:val="0"/>
        <w:spacing w:after="0" w:line="240" w:lineRule="auto"/>
        <w:rPr>
          <w:lang w:val="en-GB"/>
        </w:rPr>
      </w:pPr>
      <w:r w:rsidRPr="00A2207E">
        <w:rPr>
          <w:lang w:val="en-GB"/>
        </w:rPr>
        <w:t>According to the World Health Organization (</w:t>
      </w:r>
      <w:r w:rsidRPr="00A2207E">
        <w:rPr>
          <w:color w:val="0000FF"/>
          <w:lang w:val="en-GB"/>
        </w:rPr>
        <w:t>2014</w:t>
      </w:r>
      <w:r w:rsidRPr="00A2207E">
        <w:rPr>
          <w:lang w:val="en-GB"/>
        </w:rPr>
        <w:t xml:space="preserve">), air pollution levels in Dakar exceeded the permissible PM10 levels by a factor of 7. In Lagos and Accra, the exceedance factor was six and five times, respectively (WHO </w:t>
      </w:r>
      <w:r w:rsidRPr="00A2207E">
        <w:rPr>
          <w:color w:val="0000FF"/>
          <w:lang w:val="en-GB"/>
        </w:rPr>
        <w:t>2016a</w:t>
      </w:r>
      <w:r w:rsidRPr="00A2207E">
        <w:rPr>
          <w:lang w:val="en-GB"/>
        </w:rPr>
        <w:t xml:space="preserve">). As shown in Fig. </w:t>
      </w:r>
      <w:r w:rsidRPr="00A2207E">
        <w:rPr>
          <w:color w:val="0000FF"/>
          <w:lang w:val="en-GB"/>
        </w:rPr>
        <w:t>1</w:t>
      </w:r>
      <w:r w:rsidRPr="00A2207E">
        <w:rPr>
          <w:lang w:val="en-GB"/>
        </w:rPr>
        <w:t xml:space="preserve">, the reported averages exceed 26 </w:t>
      </w:r>
      <w:proofErr w:type="spellStart"/>
      <w:r w:rsidRPr="00A2207E">
        <w:rPr>
          <w:lang w:val="en-GB"/>
        </w:rPr>
        <w:t>μg</w:t>
      </w:r>
      <w:proofErr w:type="spellEnd"/>
      <w:r w:rsidRPr="00A2207E">
        <w:rPr>
          <w:lang w:val="en-GB"/>
        </w:rPr>
        <w:t xml:space="preserve"> m−3 for PM2.5 more than half of the African continent, the Sahelian region being the most affected. PM2.5 pollution led to approximately 125,000 premature deaths in West Africa in 2013 (</w:t>
      </w:r>
      <w:proofErr w:type="spellStart"/>
      <w:r w:rsidRPr="00A2207E">
        <w:rPr>
          <w:lang w:val="en-GB"/>
        </w:rPr>
        <w:t>Naré</w:t>
      </w:r>
      <w:proofErr w:type="spellEnd"/>
      <w:r w:rsidRPr="00A2207E">
        <w:rPr>
          <w:lang w:val="en-GB"/>
        </w:rPr>
        <w:t xml:space="preserve"> and </w:t>
      </w:r>
      <w:proofErr w:type="spellStart"/>
      <w:r w:rsidRPr="00A2207E">
        <w:rPr>
          <w:lang w:val="en-GB"/>
        </w:rPr>
        <w:t>Kamaté</w:t>
      </w:r>
      <w:proofErr w:type="spellEnd"/>
      <w:r w:rsidRPr="00A2207E">
        <w:rPr>
          <w:lang w:val="en-GB"/>
        </w:rPr>
        <w:t xml:space="preserve"> </w:t>
      </w:r>
      <w:r w:rsidRPr="00A2207E">
        <w:rPr>
          <w:color w:val="0000FF"/>
          <w:lang w:val="en-GB"/>
        </w:rPr>
        <w:t>2017</w:t>
      </w:r>
      <w:r w:rsidRPr="00A2207E">
        <w:rPr>
          <w:lang w:val="en-GB"/>
        </w:rPr>
        <w:t>).</w:t>
      </w:r>
    </w:p>
    <w:p w14:paraId="42B75640" w14:textId="77777777" w:rsidR="00091C6F" w:rsidRPr="00A2207E" w:rsidRDefault="00091C6F" w:rsidP="00091C6F">
      <w:pPr>
        <w:pStyle w:val="ListParagraph"/>
        <w:numPr>
          <w:ilvl w:val="0"/>
          <w:numId w:val="17"/>
        </w:numPr>
        <w:autoSpaceDE w:val="0"/>
        <w:autoSpaceDN w:val="0"/>
        <w:adjustRightInd w:val="0"/>
        <w:spacing w:after="0" w:line="240" w:lineRule="auto"/>
        <w:rPr>
          <w:lang w:val="en-GB"/>
        </w:rPr>
      </w:pPr>
      <w:r w:rsidRPr="00A2207E">
        <w:rPr>
          <w:lang w:val="en-GB"/>
        </w:rPr>
        <w:t xml:space="preserve">among the 47 countries of Sub-Saharan African region, </w:t>
      </w:r>
      <w:r w:rsidRPr="00A2207E">
        <w:rPr>
          <w:color w:val="131413"/>
          <w:lang w:val="en-GB"/>
        </w:rPr>
        <w:t>only six provide data on airborne PM in 16 cities</w:t>
      </w:r>
      <w:r w:rsidRPr="00A2207E">
        <w:rPr>
          <w:lang w:val="en-GB"/>
        </w:rPr>
        <w:t xml:space="preserve"> (WHO </w:t>
      </w:r>
      <w:r w:rsidRPr="00A2207E">
        <w:rPr>
          <w:color w:val="0000FF"/>
          <w:lang w:val="en-GB"/>
        </w:rPr>
        <w:t>2014</w:t>
      </w:r>
      <w:r w:rsidRPr="00A2207E">
        <w:rPr>
          <w:lang w:val="en-GB"/>
        </w:rPr>
        <w:t>).</w:t>
      </w:r>
    </w:p>
    <w:p w14:paraId="3F2C6EDF" w14:textId="26A6244D" w:rsidR="00091C6F" w:rsidRPr="00A2207E" w:rsidRDefault="00091C6F" w:rsidP="00D1064C">
      <w:pPr>
        <w:rPr>
          <w:rFonts w:ascii="Times" w:hAnsi="Times"/>
          <w:lang w:val="en-GB" w:eastAsia="en-US"/>
        </w:rPr>
      </w:pPr>
    </w:p>
    <w:p w14:paraId="4ECB55CB" w14:textId="69A732F2" w:rsidR="00091C6F" w:rsidRPr="00A2207E" w:rsidRDefault="00091C6F" w:rsidP="00D1064C">
      <w:pPr>
        <w:rPr>
          <w:rFonts w:ascii="Times" w:hAnsi="Times"/>
          <w:lang w:val="en-GB" w:eastAsia="en-US"/>
        </w:rPr>
      </w:pPr>
    </w:p>
    <w:p w14:paraId="509942BE" w14:textId="77777777" w:rsidR="00091C6F" w:rsidRPr="00A2207E" w:rsidRDefault="00091C6F" w:rsidP="00091C6F">
      <w:pPr>
        <w:pStyle w:val="Heading4"/>
        <w:rPr>
          <w:rFonts w:ascii="Times" w:hAnsi="Times"/>
          <w:lang w:val="en-GB"/>
        </w:rPr>
      </w:pPr>
      <w:r w:rsidRPr="00A2207E">
        <w:rPr>
          <w:rFonts w:ascii="Times" w:hAnsi="Times"/>
          <w:lang w:val="en-GB"/>
        </w:rPr>
        <w:t>Health impacts</w:t>
      </w:r>
    </w:p>
    <w:p w14:paraId="22A24599" w14:textId="77777777" w:rsidR="00091C6F" w:rsidRPr="00A2207E" w:rsidRDefault="00091C6F" w:rsidP="00091C6F">
      <w:pPr>
        <w:autoSpaceDE w:val="0"/>
        <w:autoSpaceDN w:val="0"/>
        <w:adjustRightInd w:val="0"/>
        <w:spacing w:line="360" w:lineRule="auto"/>
        <w:rPr>
          <w:rFonts w:ascii="Times" w:hAnsi="Times"/>
          <w:lang w:val="en-GB"/>
        </w:rPr>
      </w:pPr>
      <w:r w:rsidRPr="00A2207E">
        <w:rPr>
          <w:rStyle w:val="hgkelc"/>
          <w:rFonts w:ascii="Times" w:eastAsiaTheme="majorEastAsia" w:hAnsi="Times"/>
          <w:color w:val="000000" w:themeColor="text1"/>
          <w:lang w:val="en-GB"/>
        </w:rPr>
        <w:t xml:space="preserve">PM has been linked to multiple negative health outcomes like asthma, heart disease, heart failure, stroke, and cancer among others (Anderson et al, 2012; Bell et al 2012).  Despite its importance, </w:t>
      </w:r>
      <w:r w:rsidRPr="00A2207E">
        <w:rPr>
          <w:rFonts w:ascii="Times" w:hAnsi="Times"/>
          <w:lang w:val="en-GB"/>
        </w:rPr>
        <w:t>the WHO only collects data from 10 African countries (covering 39 cities) (WHO, 2016). Similarly lacking are robust epidemiological data from and for the African context (Coker, 2018) though emerging data show worrying results: analysis of 30 countries indicated that PM</w:t>
      </w:r>
      <w:r w:rsidRPr="00A2207E">
        <w:rPr>
          <w:rFonts w:ascii="Times" w:hAnsi="Times"/>
          <w:vertAlign w:val="subscript"/>
          <w:lang w:val="en-GB"/>
        </w:rPr>
        <w:t>2.5</w:t>
      </w:r>
      <w:r w:rsidRPr="00A2207E">
        <w:rPr>
          <w:rFonts w:ascii="Times" w:hAnsi="Times"/>
          <w:lang w:val="en-GB"/>
        </w:rPr>
        <w:t xml:space="preserve"> concentrations exceeding minimum exposure levels were responsible for 22% of infant deaths (Heft-</w:t>
      </w:r>
      <w:proofErr w:type="spellStart"/>
      <w:r w:rsidRPr="00A2207E">
        <w:rPr>
          <w:rFonts w:ascii="Times" w:hAnsi="Times"/>
          <w:lang w:val="en-GB"/>
        </w:rPr>
        <w:t>Niel</w:t>
      </w:r>
      <w:proofErr w:type="spellEnd"/>
      <w:r w:rsidRPr="00A2207E">
        <w:rPr>
          <w:rFonts w:ascii="Times" w:hAnsi="Times"/>
          <w:lang w:val="en-GB"/>
        </w:rPr>
        <w:t xml:space="preserve">, 2018).  </w:t>
      </w:r>
    </w:p>
    <w:p w14:paraId="4654B880" w14:textId="77777777" w:rsidR="00091C6F" w:rsidRPr="00A2207E" w:rsidRDefault="00091C6F" w:rsidP="00091C6F">
      <w:pPr>
        <w:pStyle w:val="Heading4"/>
        <w:rPr>
          <w:rFonts w:ascii="Times" w:hAnsi="Times"/>
          <w:lang w:val="en-GB"/>
        </w:rPr>
      </w:pPr>
      <w:r w:rsidRPr="00A2207E">
        <w:rPr>
          <w:rFonts w:ascii="Times" w:hAnsi="Times"/>
          <w:lang w:val="en-GB"/>
        </w:rPr>
        <w:t>Sources</w:t>
      </w:r>
    </w:p>
    <w:p w14:paraId="3B36F000" w14:textId="77777777" w:rsidR="00091C6F" w:rsidRPr="00A2207E" w:rsidRDefault="00091C6F" w:rsidP="00091C6F">
      <w:pPr>
        <w:autoSpaceDE w:val="0"/>
        <w:autoSpaceDN w:val="0"/>
        <w:adjustRightInd w:val="0"/>
        <w:spacing w:line="360" w:lineRule="auto"/>
        <w:rPr>
          <w:rFonts w:ascii="Times" w:eastAsiaTheme="minorHAnsi" w:hAnsi="Times"/>
          <w:lang w:val="en-GB" w:eastAsia="en-US"/>
        </w:rPr>
      </w:pPr>
      <w:r w:rsidRPr="00A2207E">
        <w:rPr>
          <w:rFonts w:ascii="Times" w:hAnsi="Times"/>
          <w:lang w:val="en-GB"/>
        </w:rPr>
        <w:t xml:space="preserve">Modelling sources of diffuse and inefficient sources of combustion (including biomass, charcoal and fuel burning, but excluding trash), Marais and </w:t>
      </w:r>
      <w:proofErr w:type="spellStart"/>
      <w:r w:rsidRPr="00A2207E">
        <w:rPr>
          <w:rFonts w:ascii="Times" w:hAnsi="Times"/>
          <w:lang w:val="en-GB"/>
        </w:rPr>
        <w:t>Widimyer</w:t>
      </w:r>
      <w:proofErr w:type="spellEnd"/>
      <w:r w:rsidRPr="00A2207E">
        <w:rPr>
          <w:rFonts w:ascii="Times" w:hAnsi="Times"/>
          <w:lang w:val="en-GB"/>
        </w:rPr>
        <w:t xml:space="preserve"> (2016) estimate an additional contribution varies across the African continent but </w:t>
      </w:r>
      <w:r w:rsidRPr="00A2207E">
        <w:rPr>
          <w:rFonts w:ascii="Times" w:eastAsiaTheme="minorHAnsi" w:hAnsi="Times"/>
          <w:lang w:val="en-GB" w:eastAsia="en-US"/>
        </w:rPr>
        <w:t xml:space="preserve">annual mean surface fine particulate matter (PM2.5) </w:t>
      </w:r>
      <w:proofErr w:type="gramStart"/>
      <w:r w:rsidRPr="00A2207E">
        <w:rPr>
          <w:rFonts w:ascii="Times" w:eastAsiaTheme="minorHAnsi" w:hAnsi="Times"/>
          <w:lang w:val="en-GB" w:eastAsia="en-US"/>
        </w:rPr>
        <w:t>is  greatest</w:t>
      </w:r>
      <w:proofErr w:type="gramEnd"/>
      <w:r w:rsidRPr="00A2207E">
        <w:rPr>
          <w:rFonts w:ascii="Times" w:eastAsiaTheme="minorHAnsi" w:hAnsi="Times"/>
          <w:lang w:val="en-GB" w:eastAsia="en-US"/>
        </w:rPr>
        <w:t xml:space="preserve"> (&gt;5 </w:t>
      </w:r>
      <w:proofErr w:type="spellStart"/>
      <w:r w:rsidRPr="00A2207E">
        <w:rPr>
          <w:rFonts w:ascii="Times" w:eastAsiaTheme="minorHAnsi" w:hAnsi="Times"/>
          <w:lang w:val="en-GB" w:eastAsia="en-US"/>
        </w:rPr>
        <w:t>μg</w:t>
      </w:r>
      <w:proofErr w:type="spellEnd"/>
      <w:r w:rsidRPr="00A2207E">
        <w:rPr>
          <w:rFonts w:ascii="Times" w:eastAsiaTheme="minorHAnsi" w:hAnsi="Times"/>
          <w:lang w:val="en-GB" w:eastAsia="en-US"/>
        </w:rPr>
        <w:t xml:space="preserve"> m−3)  populous Nigeria. Additionally, biomass burning, which is responsible for 90% of energy consumption in </w:t>
      </w:r>
      <w:proofErr w:type="spellStart"/>
      <w:r w:rsidRPr="00A2207E">
        <w:rPr>
          <w:rFonts w:ascii="Times" w:eastAsiaTheme="minorHAnsi" w:hAnsi="Times"/>
          <w:lang w:val="en-GB" w:eastAsia="en-US"/>
        </w:rPr>
        <w:t>Sub-saharan</w:t>
      </w:r>
      <w:proofErr w:type="spellEnd"/>
      <w:r w:rsidRPr="00A2207E">
        <w:rPr>
          <w:rFonts w:ascii="Times" w:eastAsiaTheme="minorHAnsi" w:hAnsi="Times"/>
          <w:lang w:val="en-GB" w:eastAsia="en-US"/>
        </w:rPr>
        <w:t xml:space="preserve"> Africa, produces significant levels of PM2.5 indoors (Das et al, 2017). In Malawi, where biomass is the primary cooking fuel, indoor air quality, especially in rural homes, consistently exceeded </w:t>
      </w:r>
      <w:r w:rsidRPr="00A2207E">
        <w:rPr>
          <w:rFonts w:ascii="Times" w:eastAsiaTheme="minorHAnsi" w:hAnsi="Times"/>
          <w:lang w:val="en-GB" w:eastAsia="en-US"/>
        </w:rPr>
        <w:lastRenderedPageBreak/>
        <w:t>WHO limits for air quality, and often far exceeded it (Fullerton et al, 2009), affecting primarily women and children.  However, given the seasonality of both cooking (</w:t>
      </w:r>
      <w:proofErr w:type="gramStart"/>
      <w:r w:rsidRPr="00A2207E">
        <w:rPr>
          <w:rFonts w:ascii="Times" w:eastAsiaTheme="minorHAnsi" w:hAnsi="Times"/>
          <w:lang w:val="en-GB" w:eastAsia="en-US"/>
        </w:rPr>
        <w:t>i.e.</w:t>
      </w:r>
      <w:proofErr w:type="gramEnd"/>
      <w:r w:rsidRPr="00A2207E">
        <w:rPr>
          <w:rFonts w:ascii="Times" w:eastAsiaTheme="minorHAnsi" w:hAnsi="Times"/>
          <w:lang w:val="en-GB" w:eastAsia="en-US"/>
        </w:rPr>
        <w:t xml:space="preserve"> hot food) and the location of cooking (outdoors when possible), the exposure to PM2.5 also varies accordingly (Ni, 2016). </w:t>
      </w:r>
    </w:p>
    <w:p w14:paraId="45A20040" w14:textId="77777777" w:rsidR="00091C6F" w:rsidRPr="00A2207E" w:rsidRDefault="00091C6F" w:rsidP="00091C6F">
      <w:pPr>
        <w:pStyle w:val="ListParagraph"/>
        <w:numPr>
          <w:ilvl w:val="0"/>
          <w:numId w:val="17"/>
        </w:numPr>
        <w:autoSpaceDE w:val="0"/>
        <w:autoSpaceDN w:val="0"/>
        <w:adjustRightInd w:val="0"/>
        <w:spacing w:after="0" w:line="240" w:lineRule="auto"/>
        <w:rPr>
          <w:lang w:val="en-GB"/>
        </w:rPr>
      </w:pPr>
      <w:r w:rsidRPr="00A2207E">
        <w:rPr>
          <w:lang w:val="en-GB"/>
        </w:rPr>
        <w:t xml:space="preserve">What kind of baseline exposure are </w:t>
      </w:r>
      <w:proofErr w:type="gramStart"/>
      <w:r w:rsidRPr="00A2207E">
        <w:rPr>
          <w:lang w:val="en-GB"/>
        </w:rPr>
        <w:t>these  people</w:t>
      </w:r>
      <w:proofErr w:type="gramEnd"/>
      <w:r w:rsidRPr="00A2207E">
        <w:rPr>
          <w:lang w:val="en-GB"/>
        </w:rPr>
        <w:t xml:space="preserve"> are already dealing with?</w:t>
      </w:r>
    </w:p>
    <w:p w14:paraId="72F05F54" w14:textId="77777777" w:rsidR="00091C6F" w:rsidRPr="00A2207E" w:rsidRDefault="00091C6F" w:rsidP="00091C6F">
      <w:pPr>
        <w:spacing w:line="360" w:lineRule="auto"/>
        <w:rPr>
          <w:rFonts w:ascii="Times" w:eastAsiaTheme="minorHAnsi" w:hAnsi="Times"/>
          <w:lang w:val="en-GB" w:eastAsia="en-US"/>
        </w:rPr>
      </w:pPr>
    </w:p>
    <w:p w14:paraId="0A860FAE" w14:textId="77777777" w:rsidR="00091C6F" w:rsidRPr="00A2207E" w:rsidRDefault="00091C6F" w:rsidP="00091C6F">
      <w:pPr>
        <w:pStyle w:val="Heading3"/>
        <w:rPr>
          <w:rFonts w:ascii="Times" w:hAnsi="Times"/>
          <w:lang w:val="en-GB"/>
        </w:rPr>
      </w:pPr>
      <w:bookmarkStart w:id="68" w:name="_Toc98077528"/>
      <w:r w:rsidRPr="00A2207E">
        <w:rPr>
          <w:rFonts w:ascii="Times" w:hAnsi="Times"/>
          <w:lang w:val="en-GB"/>
        </w:rPr>
        <w:t>PM from trash Burning</w:t>
      </w:r>
      <w:bookmarkEnd w:id="68"/>
    </w:p>
    <w:p w14:paraId="54144AEB" w14:textId="77777777" w:rsidR="00091C6F" w:rsidRPr="00A2207E" w:rsidRDefault="00091C6F" w:rsidP="00091C6F">
      <w:pPr>
        <w:pStyle w:val="ListParagraph"/>
        <w:numPr>
          <w:ilvl w:val="0"/>
          <w:numId w:val="17"/>
        </w:numPr>
        <w:autoSpaceDE w:val="0"/>
        <w:autoSpaceDN w:val="0"/>
        <w:adjustRightInd w:val="0"/>
        <w:spacing w:after="0" w:line="240" w:lineRule="auto"/>
        <w:rPr>
          <w:lang w:val="en-GB"/>
        </w:rPr>
      </w:pPr>
      <w:r w:rsidRPr="00A2207E">
        <w:rPr>
          <w:lang w:val="en-GB"/>
        </w:rPr>
        <w:t>use PM2.5=9.8g/kg burned, PM10 11.9 g/kg; PM2.5 emissions=29% of global anthropogenic emissions (</w:t>
      </w:r>
      <w:proofErr w:type="spellStart"/>
      <w:r w:rsidRPr="00A2207E">
        <w:rPr>
          <w:lang w:val="en-GB"/>
        </w:rPr>
        <w:t>Wiedinmyer</w:t>
      </w:r>
      <w:proofErr w:type="spellEnd"/>
      <w:r w:rsidRPr="00A2207E">
        <w:rPr>
          <w:lang w:val="en-GB"/>
        </w:rPr>
        <w:t>, 2014)</w:t>
      </w:r>
    </w:p>
    <w:p w14:paraId="298B08DE" w14:textId="77777777" w:rsidR="00091C6F" w:rsidRPr="00A2207E" w:rsidRDefault="00091C6F" w:rsidP="00091C6F">
      <w:pPr>
        <w:pStyle w:val="ListParagraph"/>
        <w:numPr>
          <w:ilvl w:val="0"/>
          <w:numId w:val="17"/>
        </w:numPr>
        <w:autoSpaceDE w:val="0"/>
        <w:autoSpaceDN w:val="0"/>
        <w:adjustRightInd w:val="0"/>
        <w:spacing w:after="0" w:line="240" w:lineRule="auto"/>
        <w:rPr>
          <w:lang w:val="en-GB"/>
        </w:rPr>
      </w:pPr>
      <w:r w:rsidRPr="00A2207E">
        <w:rPr>
          <w:lang w:val="en-GB"/>
        </w:rPr>
        <w:t>We estimate a fine particle emission factor (EFPM2.</w:t>
      </w:r>
      <w:proofErr w:type="gramStart"/>
      <w:r w:rsidRPr="00A2207E">
        <w:rPr>
          <w:lang w:val="en-GB"/>
        </w:rPr>
        <w:t>5 )</w:t>
      </w:r>
      <w:proofErr w:type="gramEnd"/>
      <w:r w:rsidRPr="00A2207E">
        <w:rPr>
          <w:lang w:val="en-GB"/>
        </w:rPr>
        <w:t xml:space="preserve"> for garbage burning of _ 10.5± 8.8 g/kg ((Christian, 2010)</w:t>
      </w:r>
    </w:p>
    <w:p w14:paraId="55DFEAEA" w14:textId="77777777" w:rsidR="00091C6F" w:rsidRPr="00A2207E" w:rsidRDefault="00091C6F" w:rsidP="00091C6F">
      <w:pPr>
        <w:pStyle w:val="ListParagraph"/>
        <w:numPr>
          <w:ilvl w:val="0"/>
          <w:numId w:val="17"/>
        </w:numPr>
        <w:autoSpaceDE w:val="0"/>
        <w:autoSpaceDN w:val="0"/>
        <w:adjustRightInd w:val="0"/>
        <w:spacing w:after="0" w:line="240" w:lineRule="auto"/>
        <w:rPr>
          <w:lang w:val="en-GB"/>
        </w:rPr>
      </w:pPr>
      <w:r w:rsidRPr="00A2207E">
        <w:rPr>
          <w:lang w:val="en-GB"/>
        </w:rPr>
        <w:t xml:space="preserve">Mexico City fires are also very small and cannot be detected from satellites,  and therefore are not included in typical biomass burning emission inventories: trash burning represents less than 1% of the PM2.5 mass in the city </w:t>
      </w:r>
      <w:proofErr w:type="spellStart"/>
      <w:r w:rsidRPr="00A2207E">
        <w:rPr>
          <w:lang w:val="en-GB"/>
        </w:rPr>
        <w:t>center</w:t>
      </w:r>
      <w:proofErr w:type="spellEnd"/>
      <w:r w:rsidRPr="00A2207E">
        <w:rPr>
          <w:lang w:val="en-GB"/>
        </w:rPr>
        <w:t xml:space="preserve"> where the PM2.5 concentrations are the highest, from 2 to 7% in the prevailing outflow region north and northeast of the city, and about 15% in the strongest emission hotspot which experiences average PM2.5 levels of 5−8 </w:t>
      </w:r>
      <w:proofErr w:type="spellStart"/>
      <w:r w:rsidRPr="00A2207E">
        <w:rPr>
          <w:lang w:val="en-GB"/>
        </w:rPr>
        <w:t>μg</w:t>
      </w:r>
      <w:proofErr w:type="spellEnd"/>
      <w:r w:rsidRPr="00A2207E">
        <w:rPr>
          <w:lang w:val="en-GB"/>
        </w:rPr>
        <w:t xml:space="preserve"> m−3 (</w:t>
      </w:r>
      <w:proofErr w:type="spellStart"/>
      <w:r w:rsidRPr="00A2207E">
        <w:rPr>
          <w:lang w:val="en-GB"/>
        </w:rPr>
        <w:t>Hodzic</w:t>
      </w:r>
      <w:proofErr w:type="spellEnd"/>
      <w:r w:rsidRPr="00A2207E">
        <w:rPr>
          <w:lang w:val="en-GB"/>
        </w:rPr>
        <w:t>, 2012)</w:t>
      </w:r>
    </w:p>
    <w:p w14:paraId="0A43EAAD" w14:textId="77777777" w:rsidR="00091C6F" w:rsidRPr="00A2207E" w:rsidRDefault="00091C6F" w:rsidP="00091C6F">
      <w:pPr>
        <w:pStyle w:val="ListParagraph"/>
        <w:ind w:left="360"/>
        <w:rPr>
          <w:lang w:val="en-GB"/>
        </w:rPr>
      </w:pPr>
    </w:p>
    <w:p w14:paraId="6A8EB641" w14:textId="77777777" w:rsidR="00091C6F" w:rsidRPr="00A2207E" w:rsidRDefault="00091C6F" w:rsidP="00091C6F">
      <w:pPr>
        <w:pStyle w:val="Heading3"/>
        <w:rPr>
          <w:rFonts w:ascii="Times" w:hAnsi="Times"/>
          <w:lang w:val="en-GB"/>
        </w:rPr>
      </w:pPr>
      <w:bookmarkStart w:id="69" w:name="_Toc98077529"/>
      <w:r w:rsidRPr="00A2207E">
        <w:rPr>
          <w:rFonts w:ascii="Times" w:hAnsi="Times"/>
          <w:lang w:val="en-GB"/>
        </w:rPr>
        <w:t>Health impacts from pm2.5 from waste burning</w:t>
      </w:r>
      <w:bookmarkEnd w:id="69"/>
    </w:p>
    <w:p w14:paraId="7FF2B96C" w14:textId="77777777" w:rsidR="00091C6F" w:rsidRPr="00A2207E" w:rsidRDefault="00091C6F" w:rsidP="00091C6F">
      <w:pPr>
        <w:pStyle w:val="ListParagraph"/>
        <w:numPr>
          <w:ilvl w:val="0"/>
          <w:numId w:val="17"/>
        </w:numPr>
        <w:autoSpaceDE w:val="0"/>
        <w:autoSpaceDN w:val="0"/>
        <w:adjustRightInd w:val="0"/>
        <w:spacing w:after="0" w:line="240" w:lineRule="auto"/>
        <w:rPr>
          <w:lang w:val="en-GB"/>
        </w:rPr>
      </w:pPr>
      <w:r w:rsidRPr="00A2207E">
        <w:rPr>
          <w:lang w:val="en-GB"/>
        </w:rPr>
        <w:t>(</w:t>
      </w:r>
      <w:proofErr w:type="spellStart"/>
      <w:r w:rsidRPr="00A2207E">
        <w:rPr>
          <w:lang w:val="en-GB"/>
        </w:rPr>
        <w:t>Kodros</w:t>
      </w:r>
      <w:proofErr w:type="spellEnd"/>
      <w:r w:rsidRPr="00A2207E">
        <w:rPr>
          <w:lang w:val="en-GB"/>
        </w:rPr>
        <w:t>, 2016): provide the first estimates of mortality due to chronic exposure to PM2.5 from domestic-waste combustion.</w:t>
      </w:r>
    </w:p>
    <w:p w14:paraId="1DC04DF6" w14:textId="77777777" w:rsidR="00091C6F" w:rsidRPr="00A2207E" w:rsidRDefault="00091C6F" w:rsidP="00091C6F">
      <w:pPr>
        <w:pStyle w:val="ListParagraph"/>
        <w:numPr>
          <w:ilvl w:val="0"/>
          <w:numId w:val="17"/>
        </w:numPr>
        <w:autoSpaceDE w:val="0"/>
        <w:autoSpaceDN w:val="0"/>
        <w:adjustRightInd w:val="0"/>
        <w:spacing w:after="0" w:line="240" w:lineRule="auto"/>
        <w:rPr>
          <w:lang w:val="en-GB"/>
        </w:rPr>
      </w:pPr>
      <w:r w:rsidRPr="00A2207E">
        <w:rPr>
          <w:lang w:val="en-GB"/>
        </w:rPr>
        <w:t>we estimate that waste-combustion emissions result in 270 000 (5th–95</w:t>
      </w:r>
      <w:r w:rsidRPr="00A2207E">
        <w:rPr>
          <w:vertAlign w:val="superscript"/>
          <w:lang w:val="en-GB"/>
        </w:rPr>
        <w:t>th</w:t>
      </w:r>
      <w:r w:rsidRPr="00A2207E">
        <w:rPr>
          <w:lang w:val="en-GB"/>
        </w:rPr>
        <w:t xml:space="preserve"> 213 000–328 premature adult mortalities per year</w:t>
      </w:r>
    </w:p>
    <w:p w14:paraId="757B953B" w14:textId="77777777" w:rsidR="00091C6F" w:rsidRPr="00A2207E" w:rsidRDefault="00091C6F" w:rsidP="00091C6F">
      <w:pPr>
        <w:pStyle w:val="ListParagraph"/>
        <w:numPr>
          <w:ilvl w:val="0"/>
          <w:numId w:val="17"/>
        </w:numPr>
        <w:autoSpaceDE w:val="0"/>
        <w:autoSpaceDN w:val="0"/>
        <w:adjustRightInd w:val="0"/>
        <w:spacing w:after="0" w:line="240" w:lineRule="auto"/>
        <w:rPr>
          <w:lang w:val="en-GB"/>
        </w:rPr>
      </w:pPr>
      <w:r w:rsidRPr="00A2207E">
        <w:rPr>
          <w:lang w:val="en-GB"/>
        </w:rPr>
        <w:t xml:space="preserve">Our central estimate equates </w:t>
      </w:r>
      <w:proofErr w:type="gramStart"/>
      <w:r w:rsidRPr="00A2207E">
        <w:rPr>
          <w:lang w:val="en-GB"/>
        </w:rPr>
        <w:t>to  9</w:t>
      </w:r>
      <w:proofErr w:type="gramEnd"/>
      <w:r w:rsidRPr="00A2207E">
        <w:rPr>
          <w:lang w:val="en-GB"/>
        </w:rPr>
        <w:t>% of adult mortalities from exposure to ambientPM2.5 reported in the Global Burden of Disease Study 2010. Exposure to PM2.5 from waste combustion increases the risk of premature mortality by more than 0.5% for greater than 50% of the population.</w:t>
      </w:r>
    </w:p>
    <w:p w14:paraId="2118E17C" w14:textId="77777777" w:rsidR="00091C6F" w:rsidRPr="00A2207E" w:rsidRDefault="00091C6F" w:rsidP="00091C6F">
      <w:pPr>
        <w:rPr>
          <w:rFonts w:ascii="Times" w:hAnsi="Times"/>
          <w:lang w:val="en-GB"/>
        </w:rPr>
      </w:pPr>
    </w:p>
    <w:p w14:paraId="4E5A64D3" w14:textId="7CDAD69A" w:rsidR="00091C6F" w:rsidRPr="00A2207E" w:rsidRDefault="00091C6F" w:rsidP="00D1064C">
      <w:pPr>
        <w:rPr>
          <w:rFonts w:ascii="Times" w:hAnsi="Times"/>
          <w:lang w:val="en-GB" w:eastAsia="en-US"/>
        </w:rPr>
      </w:pPr>
    </w:p>
    <w:p w14:paraId="7267DDFC" w14:textId="15BBF91F" w:rsidR="00091C6F" w:rsidRPr="00A2207E" w:rsidRDefault="00091C6F" w:rsidP="00D1064C">
      <w:pPr>
        <w:rPr>
          <w:rFonts w:ascii="Times" w:hAnsi="Times"/>
          <w:lang w:val="en-GB" w:eastAsia="en-US"/>
        </w:rPr>
      </w:pPr>
    </w:p>
    <w:p w14:paraId="6750D561" w14:textId="2316D025" w:rsidR="00091C6F" w:rsidRPr="00A2207E" w:rsidRDefault="00091C6F" w:rsidP="00D1064C">
      <w:pPr>
        <w:rPr>
          <w:rFonts w:ascii="Times" w:hAnsi="Times"/>
          <w:lang w:val="en-GB" w:eastAsia="en-US"/>
        </w:rPr>
      </w:pPr>
    </w:p>
    <w:p w14:paraId="3D3BD01E" w14:textId="3AABDCF9" w:rsidR="00091C6F" w:rsidRPr="00A2207E" w:rsidRDefault="00091C6F" w:rsidP="00D1064C">
      <w:pPr>
        <w:rPr>
          <w:rFonts w:ascii="Times" w:hAnsi="Times"/>
          <w:lang w:val="en-GB" w:eastAsia="en-US"/>
        </w:rPr>
      </w:pPr>
    </w:p>
    <w:p w14:paraId="6E4920A2" w14:textId="0675E170" w:rsidR="00091C6F" w:rsidRPr="00A2207E" w:rsidRDefault="00091C6F" w:rsidP="00D1064C">
      <w:pPr>
        <w:rPr>
          <w:rFonts w:ascii="Times" w:hAnsi="Times"/>
          <w:lang w:val="en-GB" w:eastAsia="en-US"/>
        </w:rPr>
      </w:pPr>
    </w:p>
    <w:p w14:paraId="73563F74" w14:textId="4ECD4711" w:rsidR="00091C6F" w:rsidRPr="00A2207E" w:rsidRDefault="00091C6F" w:rsidP="00D1064C">
      <w:pPr>
        <w:rPr>
          <w:rFonts w:ascii="Times" w:hAnsi="Times"/>
          <w:lang w:val="en-GB" w:eastAsia="en-US"/>
        </w:rPr>
      </w:pPr>
    </w:p>
    <w:p w14:paraId="342C2FD1" w14:textId="1E333A32" w:rsidR="00091C6F" w:rsidRPr="00A2207E" w:rsidRDefault="00091C6F" w:rsidP="00D1064C">
      <w:pPr>
        <w:rPr>
          <w:rFonts w:ascii="Times" w:hAnsi="Times"/>
          <w:lang w:val="en-GB" w:eastAsia="en-US"/>
        </w:rPr>
      </w:pPr>
    </w:p>
    <w:p w14:paraId="2E4C5EC4" w14:textId="42DC4D6F" w:rsidR="00091C6F" w:rsidRPr="00A2207E" w:rsidRDefault="00091C6F" w:rsidP="00D1064C">
      <w:pPr>
        <w:rPr>
          <w:rFonts w:ascii="Times" w:hAnsi="Times"/>
          <w:lang w:val="en-GB" w:eastAsia="en-US"/>
        </w:rPr>
      </w:pPr>
    </w:p>
    <w:p w14:paraId="18937910" w14:textId="6C981734" w:rsidR="00091C6F" w:rsidRPr="00A2207E" w:rsidRDefault="00091C6F" w:rsidP="00D1064C">
      <w:pPr>
        <w:rPr>
          <w:rFonts w:ascii="Times" w:hAnsi="Times"/>
          <w:lang w:val="en-GB" w:eastAsia="en-US"/>
        </w:rPr>
      </w:pPr>
    </w:p>
    <w:p w14:paraId="21BF0F2B" w14:textId="39B5A00A" w:rsidR="00091C6F" w:rsidRPr="00A2207E" w:rsidRDefault="00091C6F" w:rsidP="00D1064C">
      <w:pPr>
        <w:rPr>
          <w:rFonts w:ascii="Times" w:hAnsi="Times"/>
          <w:lang w:val="en-GB" w:eastAsia="en-US"/>
        </w:rPr>
      </w:pPr>
    </w:p>
    <w:p w14:paraId="07C97B0D" w14:textId="578245E9" w:rsidR="00091C6F" w:rsidRPr="00A2207E" w:rsidRDefault="00091C6F" w:rsidP="00D1064C">
      <w:pPr>
        <w:rPr>
          <w:rFonts w:ascii="Times" w:hAnsi="Times"/>
          <w:lang w:val="en-GB" w:eastAsia="en-US"/>
        </w:rPr>
      </w:pPr>
    </w:p>
    <w:p w14:paraId="3BC0F195" w14:textId="7400B738" w:rsidR="00091C6F" w:rsidRPr="00A2207E" w:rsidRDefault="00091C6F" w:rsidP="00D1064C">
      <w:pPr>
        <w:rPr>
          <w:rFonts w:ascii="Times" w:hAnsi="Times"/>
          <w:lang w:val="en-GB" w:eastAsia="en-US"/>
        </w:rPr>
      </w:pPr>
    </w:p>
    <w:p w14:paraId="5A81D43B" w14:textId="41B7C30F" w:rsidR="00091C6F" w:rsidRPr="00A2207E" w:rsidRDefault="00091C6F" w:rsidP="00D1064C">
      <w:pPr>
        <w:rPr>
          <w:rFonts w:ascii="Times" w:hAnsi="Times"/>
          <w:lang w:val="en-GB" w:eastAsia="en-US"/>
        </w:rPr>
      </w:pPr>
    </w:p>
    <w:p w14:paraId="41C2F84E" w14:textId="6FBCAAB7" w:rsidR="00091C6F" w:rsidRPr="00A2207E" w:rsidRDefault="00091C6F" w:rsidP="00D1064C">
      <w:pPr>
        <w:rPr>
          <w:rFonts w:ascii="Times" w:hAnsi="Times"/>
          <w:lang w:val="en-GB" w:eastAsia="en-US"/>
        </w:rPr>
      </w:pPr>
    </w:p>
    <w:p w14:paraId="33EE1B47" w14:textId="77777777" w:rsidR="00091C6F" w:rsidRPr="00A2207E" w:rsidRDefault="00091C6F" w:rsidP="00D1064C">
      <w:pPr>
        <w:rPr>
          <w:rFonts w:ascii="Times" w:hAnsi="Times"/>
          <w:lang w:val="en-GB" w:eastAsia="en-US"/>
        </w:rPr>
      </w:pPr>
    </w:p>
    <w:p w14:paraId="04BF781C" w14:textId="5770D125" w:rsidR="00D1064C" w:rsidRPr="00A2207E" w:rsidRDefault="00D1064C" w:rsidP="00D1064C">
      <w:pPr>
        <w:rPr>
          <w:rFonts w:ascii="Times" w:hAnsi="Times"/>
          <w:lang w:val="en-GB" w:eastAsia="en-US"/>
        </w:rPr>
      </w:pPr>
      <w:r w:rsidRPr="00A2207E">
        <w:rPr>
          <w:rFonts w:ascii="Times" w:hAnsi="Times"/>
          <w:lang w:val="en-GB" w:eastAsia="en-US"/>
        </w:rPr>
        <w:t xml:space="preserve">----last </w:t>
      </w:r>
      <w:proofErr w:type="gramStart"/>
      <w:r w:rsidRPr="00A2207E">
        <w:rPr>
          <w:rFonts w:ascii="Times" w:hAnsi="Times"/>
          <w:lang w:val="en-GB" w:eastAsia="en-US"/>
        </w:rPr>
        <w:t>paragraph</w:t>
      </w:r>
      <w:proofErr w:type="gramEnd"/>
      <w:r w:rsidRPr="00A2207E">
        <w:rPr>
          <w:rFonts w:ascii="Times" w:hAnsi="Times"/>
          <w:lang w:val="en-GB" w:eastAsia="en-US"/>
        </w:rPr>
        <w:t xml:space="preserve"> talk about perceptions</w:t>
      </w:r>
    </w:p>
    <w:p w14:paraId="4C0E6538" w14:textId="5F4E050F" w:rsidR="00221C8C" w:rsidRPr="00A2207E" w:rsidRDefault="00221C8C" w:rsidP="00221C8C">
      <w:pPr>
        <w:rPr>
          <w:rFonts w:ascii="Times" w:hAnsi="Times"/>
          <w:lang w:val="en-GB" w:eastAsia="en-US"/>
        </w:rPr>
      </w:pPr>
    </w:p>
    <w:p w14:paraId="4F2509FB" w14:textId="5AFCD3D9" w:rsidR="00221C8C" w:rsidRPr="00A2207E" w:rsidRDefault="00221C8C" w:rsidP="00221C8C">
      <w:pPr>
        <w:rPr>
          <w:rFonts w:ascii="Times" w:hAnsi="Times"/>
          <w:lang w:val="en-GB" w:eastAsia="en-US"/>
        </w:rPr>
      </w:pPr>
    </w:p>
    <w:p w14:paraId="30581ABA" w14:textId="3F0624D1" w:rsidR="00221C8C" w:rsidRPr="00A2207E" w:rsidRDefault="00221C8C" w:rsidP="00221C8C">
      <w:pPr>
        <w:rPr>
          <w:rFonts w:ascii="Times" w:hAnsi="Times"/>
          <w:lang w:val="en-GB" w:eastAsia="en-US"/>
        </w:rPr>
      </w:pPr>
    </w:p>
    <w:p w14:paraId="2B6E47D5" w14:textId="369FD526" w:rsidR="004510CD" w:rsidRPr="00A2207E" w:rsidRDefault="004510CD" w:rsidP="00EC4E5F">
      <w:pPr>
        <w:pStyle w:val="Heading1"/>
        <w:rPr>
          <w:rFonts w:ascii="Times" w:hAnsi="Times"/>
          <w:lang w:val="en-GB"/>
        </w:rPr>
      </w:pPr>
      <w:bookmarkStart w:id="70" w:name="_Toc90316147"/>
      <w:bookmarkStart w:id="71" w:name="_Toc98077530"/>
      <w:r w:rsidRPr="00A2207E">
        <w:rPr>
          <w:rFonts w:ascii="Times" w:hAnsi="Times"/>
          <w:lang w:val="en-GB"/>
        </w:rPr>
        <w:lastRenderedPageBreak/>
        <w:t>M</w:t>
      </w:r>
      <w:r w:rsidR="00862816" w:rsidRPr="00A2207E">
        <w:rPr>
          <w:rFonts w:ascii="Times" w:hAnsi="Times"/>
          <w:lang w:val="en-GB"/>
        </w:rPr>
        <w:t>ethodology</w:t>
      </w:r>
      <w:bookmarkEnd w:id="70"/>
      <w:bookmarkEnd w:id="71"/>
    </w:p>
    <w:p w14:paraId="1C94A626" w14:textId="27EBDE5B" w:rsidR="007646CC" w:rsidRPr="00A2207E" w:rsidRDefault="007646CC" w:rsidP="00471220">
      <w:pPr>
        <w:spacing w:line="360" w:lineRule="auto"/>
        <w:rPr>
          <w:rFonts w:ascii="Times" w:hAnsi="Times"/>
          <w:shd w:val="clear" w:color="auto" w:fill="FFFFFF"/>
          <w:lang w:val="en-GB"/>
        </w:rPr>
      </w:pPr>
      <w:r w:rsidRPr="00A2207E">
        <w:rPr>
          <w:rFonts w:ascii="Times" w:hAnsi="Times"/>
          <w:lang w:val="en-GB"/>
        </w:rPr>
        <w:t>This study utilised a mixed-methods approach to both quantitatively measure the air quality of the open incineration of waste at QECH, and to qualitatively investigate its relationships and</w:t>
      </w:r>
      <w:r w:rsidR="009A544C" w:rsidRPr="00A2207E">
        <w:rPr>
          <w:rFonts w:ascii="Times" w:hAnsi="Times"/>
          <w:lang w:val="en-GB"/>
        </w:rPr>
        <w:t xml:space="preserve"> perceived</w:t>
      </w:r>
      <w:r w:rsidRPr="00A2207E">
        <w:rPr>
          <w:rFonts w:ascii="Times" w:hAnsi="Times"/>
          <w:lang w:val="en-GB"/>
        </w:rPr>
        <w:t xml:space="preserve"> impacts amongst staff and caregivers. </w:t>
      </w:r>
      <w:r w:rsidR="00864ADF" w:rsidRPr="00A2207E">
        <w:rPr>
          <w:rFonts w:ascii="Times" w:hAnsi="Times"/>
          <w:lang w:val="en-GB"/>
        </w:rPr>
        <w:t xml:space="preserve">Although, the work was conducted over one sustained period in late 2019, it must be contextualised within five years’ experience of research and activism within QECH by the authors. </w:t>
      </w:r>
      <w:r w:rsidR="003F74DC" w:rsidRPr="00A2207E">
        <w:rPr>
          <w:rFonts w:ascii="Times" w:hAnsi="Times"/>
          <w:lang w:val="en-GB"/>
        </w:rPr>
        <w:t xml:space="preserve">All relevant permissions were obtained from QECH beforehand, through consultations with administration and staff, and </w:t>
      </w:r>
      <w:r w:rsidR="003F74DC" w:rsidRPr="00A2207E">
        <w:rPr>
          <w:rFonts w:ascii="Times" w:hAnsi="Times"/>
          <w:shd w:val="clear" w:color="auto" w:fill="FFFFFF"/>
          <w:lang w:val="en-GB"/>
        </w:rPr>
        <w:t>the</w:t>
      </w:r>
      <w:r w:rsidRPr="00A2207E">
        <w:rPr>
          <w:rFonts w:ascii="Times" w:hAnsi="Times"/>
          <w:shd w:val="clear" w:color="auto" w:fill="FFFFFF"/>
          <w:lang w:val="en-GB"/>
        </w:rPr>
        <w:t xml:space="preserve"> research was approved by the National Committee </w:t>
      </w:r>
      <w:proofErr w:type="gramStart"/>
      <w:r w:rsidRPr="00A2207E">
        <w:rPr>
          <w:rFonts w:ascii="Times" w:hAnsi="Times"/>
          <w:shd w:val="clear" w:color="auto" w:fill="FFFFFF"/>
          <w:lang w:val="en-GB"/>
        </w:rPr>
        <w:t>On</w:t>
      </w:r>
      <w:proofErr w:type="gramEnd"/>
      <w:r w:rsidRPr="00A2207E">
        <w:rPr>
          <w:rFonts w:ascii="Times" w:hAnsi="Times"/>
          <w:shd w:val="clear" w:color="auto" w:fill="FFFFFF"/>
          <w:lang w:val="en-GB"/>
        </w:rPr>
        <w:t xml:space="preserve"> Research In The Social Sciences And Humanities in Malawi, Protocol NO. P.03/19/356.</w:t>
      </w:r>
    </w:p>
    <w:p w14:paraId="1EBE1E1B" w14:textId="77777777" w:rsidR="005F4338" w:rsidRPr="00A2207E" w:rsidRDefault="005F4338" w:rsidP="00BE0779">
      <w:pPr>
        <w:pStyle w:val="MDPI31text"/>
        <w:spacing w:line="360" w:lineRule="auto"/>
        <w:rPr>
          <w:rFonts w:ascii="Times" w:hAnsi="Times"/>
          <w:sz w:val="24"/>
          <w:shd w:val="clear" w:color="auto" w:fill="FFFFFF"/>
          <w:lang w:val="en-GB"/>
        </w:rPr>
      </w:pPr>
    </w:p>
    <w:p w14:paraId="082BEFD9" w14:textId="7242E52E" w:rsidR="005F4338" w:rsidRPr="00A2207E" w:rsidRDefault="005F4338" w:rsidP="005F4338">
      <w:pPr>
        <w:pStyle w:val="Heading2"/>
        <w:rPr>
          <w:rFonts w:ascii="Times" w:hAnsi="Times"/>
          <w:lang w:val="en-GB"/>
        </w:rPr>
      </w:pPr>
      <w:bookmarkStart w:id="72" w:name="_Toc90316148"/>
      <w:bookmarkStart w:id="73" w:name="_Toc98077531"/>
      <w:r w:rsidRPr="00A2207E">
        <w:rPr>
          <w:rFonts w:ascii="Times" w:hAnsi="Times"/>
          <w:lang w:val="en-GB"/>
        </w:rPr>
        <w:t>Study site</w:t>
      </w:r>
      <w:bookmarkEnd w:id="72"/>
      <w:bookmarkEnd w:id="73"/>
    </w:p>
    <w:p w14:paraId="0B5F0FEC" w14:textId="4D1BFC02" w:rsidR="00E47356" w:rsidRPr="00A2207E" w:rsidRDefault="00471220" w:rsidP="00E47356">
      <w:pPr>
        <w:rPr>
          <w:rFonts w:ascii="Times" w:hAnsi="Times"/>
          <w:lang w:val="en-GB"/>
        </w:rPr>
      </w:pPr>
      <w:r>
        <w:rPr>
          <w:rFonts w:ascii="Times" w:hAnsi="Times"/>
          <w:lang w:val="en-GB"/>
        </w:rPr>
        <w:t xml:space="preserve"> </w:t>
      </w:r>
      <w:r w:rsidRPr="00471220">
        <w:rPr>
          <w:rFonts w:ascii="Times" w:hAnsi="Times"/>
          <w:highlight w:val="yellow"/>
          <w:lang w:val="en-GB"/>
        </w:rPr>
        <w:t>What new can we say about Queens that wasn’t already stated in the intro?</w:t>
      </w:r>
    </w:p>
    <w:p w14:paraId="6C424C37" w14:textId="24ACEC8A" w:rsidR="00E47356" w:rsidRPr="00A2207E" w:rsidRDefault="00E47356" w:rsidP="00E47356">
      <w:pPr>
        <w:rPr>
          <w:rFonts w:ascii="Times" w:hAnsi="Times"/>
          <w:lang w:val="en-GB"/>
        </w:rPr>
      </w:pPr>
    </w:p>
    <w:p w14:paraId="7EAD1CBB" w14:textId="51FA418E" w:rsidR="00467051" w:rsidRPr="00A2207E" w:rsidRDefault="00661BCF" w:rsidP="00661BCF">
      <w:pPr>
        <w:pStyle w:val="Heading3"/>
        <w:rPr>
          <w:rFonts w:ascii="Times" w:hAnsi="Times"/>
          <w:lang w:val="en-GB"/>
        </w:rPr>
      </w:pPr>
      <w:bookmarkStart w:id="74" w:name="_Toc90316149"/>
      <w:bookmarkStart w:id="75" w:name="_Toc98077532"/>
      <w:r w:rsidRPr="00A2207E">
        <w:rPr>
          <w:rFonts w:ascii="Times" w:hAnsi="Times"/>
          <w:lang w:val="en-GB"/>
        </w:rPr>
        <w:t>Locations of the sensors</w:t>
      </w:r>
      <w:bookmarkEnd w:id="74"/>
      <w:bookmarkEnd w:id="75"/>
    </w:p>
    <w:p w14:paraId="08B1B73C" w14:textId="67C1C106" w:rsidR="00661BCF" w:rsidRPr="00A2207E" w:rsidRDefault="00661BCF" w:rsidP="00471220">
      <w:pPr>
        <w:spacing w:line="360" w:lineRule="auto"/>
        <w:rPr>
          <w:rFonts w:ascii="Times" w:hAnsi="Times"/>
          <w:lang w:val="en-GB"/>
        </w:rPr>
      </w:pPr>
      <w:r w:rsidRPr="00A2207E">
        <w:rPr>
          <w:rFonts w:ascii="Times" w:hAnsi="Times"/>
          <w:lang w:val="en-GB"/>
        </w:rPr>
        <w:t xml:space="preserve">The sensors </w:t>
      </w:r>
      <w:proofErr w:type="gramStart"/>
      <w:r w:rsidRPr="00A2207E">
        <w:rPr>
          <w:rFonts w:ascii="Times" w:hAnsi="Times"/>
          <w:lang w:val="en-GB"/>
        </w:rPr>
        <w:t>were located in</w:t>
      </w:r>
      <w:proofErr w:type="gramEnd"/>
      <w:r w:rsidRPr="00A2207E">
        <w:rPr>
          <w:rFonts w:ascii="Times" w:hAnsi="Times"/>
          <w:lang w:val="en-GB"/>
        </w:rPr>
        <w:t xml:space="preserve"> consultation with hospital management.  The goal was to locate sensors across the campus with a range of distances and directions from the incinerator, though the final decision was based on accessibility, the permission of the unit’s head, and convenience. Each of the locations is briefly described below:</w:t>
      </w:r>
    </w:p>
    <w:p w14:paraId="2D07BD6D" w14:textId="2EE9D5D0" w:rsidR="00661BCF" w:rsidRPr="00A2207E" w:rsidRDefault="00661BCF" w:rsidP="00471220">
      <w:pPr>
        <w:pStyle w:val="Paragrafosecondario"/>
        <w:spacing w:before="0" w:after="0" w:line="360" w:lineRule="auto"/>
        <w:ind w:left="357" w:hanging="357"/>
        <w:rPr>
          <w:rFonts w:ascii="Times" w:hAnsi="Times"/>
          <w:b w:val="0"/>
          <w:bCs/>
          <w:lang w:val="en-GB"/>
        </w:rPr>
      </w:pPr>
      <w:r w:rsidRPr="00A2207E">
        <w:rPr>
          <w:rFonts w:ascii="Times" w:hAnsi="Times"/>
          <w:lang w:val="en-GB"/>
        </w:rPr>
        <w:t>Administration</w:t>
      </w:r>
      <w:r w:rsidRPr="00A2207E">
        <w:rPr>
          <w:rFonts w:ascii="Times" w:hAnsi="Times"/>
          <w:b w:val="0"/>
          <w:bCs/>
          <w:lang w:val="en-GB"/>
        </w:rPr>
        <w:t>:  the operational hub of the campus, containing mostly offices and meeting rooms.</w:t>
      </w:r>
    </w:p>
    <w:p w14:paraId="785A90EC" w14:textId="0613618F" w:rsidR="00E47356" w:rsidRPr="00A2207E" w:rsidRDefault="00467051" w:rsidP="00471220">
      <w:pPr>
        <w:pStyle w:val="Paragrafosecondario"/>
        <w:spacing w:before="0" w:after="0" w:line="360" w:lineRule="auto"/>
        <w:ind w:left="357" w:hanging="357"/>
        <w:rPr>
          <w:rFonts w:ascii="Times" w:hAnsi="Times"/>
          <w:b w:val="0"/>
          <w:bCs/>
          <w:lang w:val="en-GB"/>
        </w:rPr>
      </w:pPr>
      <w:commentRangeStart w:id="76"/>
      <w:r w:rsidRPr="00A2207E">
        <w:rPr>
          <w:rFonts w:ascii="Times" w:hAnsi="Times"/>
          <w:lang w:val="en-GB"/>
        </w:rPr>
        <w:t>Lions Sight First Eye Hospital (LSFEH)</w:t>
      </w:r>
      <w:r w:rsidRPr="00A2207E">
        <w:rPr>
          <w:rFonts w:ascii="Times" w:hAnsi="Times"/>
          <w:b w:val="0"/>
          <w:bCs/>
          <w:lang w:val="en-GB"/>
        </w:rPr>
        <w:t xml:space="preserve">: </w:t>
      </w:r>
      <w:commentRangeEnd w:id="76"/>
      <w:r w:rsidR="00471220">
        <w:rPr>
          <w:rStyle w:val="CommentReference"/>
          <w:rFonts w:ascii="Times" w:eastAsiaTheme="minorHAnsi" w:hAnsi="Times" w:cstheme="minorBidi"/>
          <w:b w:val="0"/>
          <w:color w:val="auto"/>
          <w:lang w:val="en-ZA" w:eastAsia="en-US"/>
        </w:rPr>
        <w:commentReference w:id="76"/>
      </w:r>
    </w:p>
    <w:p w14:paraId="302AC3E9" w14:textId="654298B5" w:rsidR="00467051" w:rsidRPr="00A2207E" w:rsidRDefault="00467051" w:rsidP="00471220">
      <w:pPr>
        <w:pStyle w:val="Paragrafosecondario"/>
        <w:spacing w:before="0" w:after="0" w:line="360" w:lineRule="auto"/>
        <w:ind w:left="357" w:hanging="357"/>
        <w:rPr>
          <w:rFonts w:ascii="Times" w:hAnsi="Times"/>
          <w:b w:val="0"/>
          <w:bCs/>
          <w:lang w:val="en-GB"/>
        </w:rPr>
      </w:pPr>
      <w:r w:rsidRPr="00A2207E">
        <w:rPr>
          <w:rFonts w:ascii="Times" w:hAnsi="Times"/>
          <w:lang w:val="en-GB"/>
        </w:rPr>
        <w:t>The Blantyre Lighthouse Trust</w:t>
      </w:r>
      <w:r w:rsidRPr="00A2207E">
        <w:rPr>
          <w:rFonts w:ascii="Times" w:hAnsi="Times"/>
          <w:b w:val="0"/>
          <w:bCs/>
          <w:lang w:val="en-GB"/>
        </w:rPr>
        <w:t xml:space="preserve"> clinic is one of four operating across </w:t>
      </w:r>
      <w:proofErr w:type="gramStart"/>
      <w:r w:rsidRPr="00A2207E">
        <w:rPr>
          <w:rFonts w:ascii="Times" w:hAnsi="Times"/>
          <w:b w:val="0"/>
          <w:bCs/>
          <w:lang w:val="en-GB"/>
        </w:rPr>
        <w:t>Malawi;  the</w:t>
      </w:r>
      <w:proofErr w:type="gramEnd"/>
      <w:r w:rsidRPr="00A2207E">
        <w:rPr>
          <w:rFonts w:ascii="Times" w:hAnsi="Times"/>
          <w:b w:val="0"/>
          <w:bCs/>
          <w:lang w:val="en-GB"/>
        </w:rPr>
        <w:t xml:space="preserve"> clinics work in collaboration with the </w:t>
      </w:r>
      <w:proofErr w:type="spellStart"/>
      <w:r w:rsidRPr="00A2207E">
        <w:rPr>
          <w:rFonts w:ascii="Times" w:hAnsi="Times"/>
          <w:b w:val="0"/>
          <w:bCs/>
          <w:lang w:val="en-GB"/>
        </w:rPr>
        <w:t>the</w:t>
      </w:r>
      <w:proofErr w:type="spellEnd"/>
      <w:r w:rsidRPr="00A2207E">
        <w:rPr>
          <w:rFonts w:ascii="Times" w:hAnsi="Times"/>
          <w:b w:val="0"/>
          <w:bCs/>
          <w:lang w:val="en-GB"/>
        </w:rPr>
        <w:t xml:space="preserve"> Ministry of Health (MOH) to provide integrated HIV testing, treatment and care for people living with HIV</w:t>
      </w:r>
      <w:r w:rsidR="006245C4" w:rsidRPr="00A2207E">
        <w:rPr>
          <w:rFonts w:ascii="Times" w:hAnsi="Times"/>
          <w:b w:val="0"/>
          <w:bCs/>
          <w:lang w:val="en-GB"/>
        </w:rPr>
        <w:t xml:space="preserve">. </w:t>
      </w:r>
    </w:p>
    <w:p w14:paraId="44E48A8F" w14:textId="63DFA40A" w:rsidR="00E47356" w:rsidRPr="00A2207E" w:rsidRDefault="00661BCF" w:rsidP="00471220">
      <w:pPr>
        <w:pStyle w:val="Paragrafosecondario"/>
        <w:spacing w:before="0" w:after="0" w:line="360" w:lineRule="auto"/>
        <w:ind w:left="357" w:hanging="357"/>
        <w:rPr>
          <w:rFonts w:ascii="Times" w:hAnsi="Times"/>
          <w:b w:val="0"/>
          <w:bCs/>
          <w:lang w:val="en-GB"/>
        </w:rPr>
      </w:pPr>
      <w:r w:rsidRPr="00A2207E">
        <w:rPr>
          <w:rFonts w:ascii="Times" w:hAnsi="Times"/>
          <w:lang w:val="en-GB"/>
        </w:rPr>
        <w:t>Blantyre Malaria Project</w:t>
      </w:r>
      <w:r w:rsidRPr="00A2207E">
        <w:rPr>
          <w:rFonts w:ascii="Times" w:hAnsi="Times"/>
          <w:b w:val="0"/>
          <w:bCs/>
          <w:lang w:val="en-GB"/>
        </w:rPr>
        <w:t xml:space="preserve"> was started over 40 years ago by Terrie Taylor and Malcolm </w:t>
      </w:r>
      <w:proofErr w:type="spellStart"/>
      <w:r w:rsidRPr="00A2207E">
        <w:rPr>
          <w:rFonts w:ascii="Times" w:hAnsi="Times"/>
          <w:b w:val="0"/>
          <w:bCs/>
          <w:lang w:val="en-GB"/>
        </w:rPr>
        <w:t>Molynieux</w:t>
      </w:r>
      <w:proofErr w:type="spellEnd"/>
      <w:r w:rsidRPr="00A2207E">
        <w:rPr>
          <w:rFonts w:ascii="Times" w:hAnsi="Times"/>
          <w:b w:val="0"/>
          <w:bCs/>
          <w:lang w:val="en-GB"/>
        </w:rPr>
        <w:t xml:space="preserve"> </w:t>
      </w:r>
    </w:p>
    <w:p w14:paraId="6958CF07" w14:textId="241752CB" w:rsidR="00B16A4F" w:rsidRPr="00A2207E" w:rsidDel="00CF11E4" w:rsidRDefault="00B16A4F" w:rsidP="00471220">
      <w:pPr>
        <w:pStyle w:val="Paragrafosecondario"/>
        <w:spacing w:before="0" w:after="0" w:line="360" w:lineRule="auto"/>
        <w:ind w:left="357" w:hanging="357"/>
        <w:rPr>
          <w:del w:id="77" w:author="marc kalina" w:date="2021-12-15T15:57:00Z"/>
          <w:rFonts w:ascii="Times" w:hAnsi="Times"/>
          <w:b w:val="0"/>
          <w:bCs/>
          <w:lang w:val="en-GB"/>
        </w:rPr>
      </w:pPr>
      <w:proofErr w:type="spellStart"/>
      <w:r w:rsidRPr="00A2207E">
        <w:rPr>
          <w:rFonts w:ascii="Times" w:hAnsi="Times"/>
          <w:lang w:val="en-GB"/>
        </w:rPr>
        <w:t>Moyo</w:t>
      </w:r>
      <w:proofErr w:type="spellEnd"/>
      <w:r w:rsidRPr="00A2207E">
        <w:rPr>
          <w:rFonts w:ascii="Times" w:hAnsi="Times"/>
          <w:lang w:val="en-GB"/>
        </w:rPr>
        <w:t xml:space="preserve"> Nutritional Rehabilitation and Research Unit</w:t>
      </w:r>
      <w:r w:rsidRPr="00A2207E">
        <w:rPr>
          <w:rFonts w:ascii="Times" w:hAnsi="Times"/>
          <w:b w:val="0"/>
          <w:bCs/>
          <w:lang w:val="en-GB"/>
        </w:rPr>
        <w:t xml:space="preserve">:  </w:t>
      </w:r>
    </w:p>
    <w:p w14:paraId="2DCFF74F" w14:textId="1E4F6911" w:rsidR="00CF11E4" w:rsidRPr="00A2207E" w:rsidDel="00CF11E4" w:rsidRDefault="00CF11E4">
      <w:pPr>
        <w:pStyle w:val="Paragrafosecondario"/>
        <w:numPr>
          <w:ilvl w:val="0"/>
          <w:numId w:val="0"/>
        </w:numPr>
        <w:spacing w:before="0" w:after="0" w:line="360" w:lineRule="auto"/>
        <w:ind w:left="360" w:hanging="360"/>
        <w:rPr>
          <w:del w:id="78" w:author="marc kalina" w:date="2021-12-15T15:57:00Z"/>
          <w:rFonts w:ascii="Times" w:hAnsi="Times"/>
          <w:b w:val="0"/>
          <w:bCs/>
          <w:lang w:val="en-GB"/>
          <w:rPrChange w:id="79" w:author="marc kalina" w:date="2021-12-15T15:57:00Z">
            <w:rPr>
              <w:del w:id="80" w:author="marc kalina" w:date="2021-12-15T15:57:00Z"/>
              <w:rFonts w:ascii="Times" w:hAnsi="Times"/>
              <w:bCs/>
              <w:lang w:val="en-GB"/>
            </w:rPr>
          </w:rPrChange>
        </w:rPr>
        <w:pPrChange w:id="81" w:author="marc kalina" w:date="2021-12-15T15:57:00Z">
          <w:pPr>
            <w:pStyle w:val="Paragrafosecondario"/>
            <w:numPr>
              <w:numId w:val="0"/>
            </w:numPr>
            <w:spacing w:before="0" w:after="0" w:line="240" w:lineRule="auto"/>
            <w:ind w:left="0" w:firstLine="0"/>
          </w:pPr>
        </w:pPrChange>
      </w:pPr>
    </w:p>
    <w:p w14:paraId="4C3EAE47" w14:textId="77777777" w:rsidR="00CF11E4" w:rsidRPr="00A2207E" w:rsidRDefault="00CF11E4">
      <w:pPr>
        <w:pStyle w:val="Paragrafosecondario"/>
        <w:spacing w:before="0" w:after="0" w:line="360" w:lineRule="auto"/>
        <w:ind w:left="357" w:hanging="357"/>
        <w:rPr>
          <w:rFonts w:ascii="Times" w:hAnsi="Times"/>
          <w:lang w:eastAsia="en-ZA"/>
        </w:rPr>
        <w:pPrChange w:id="82" w:author="marc kalina" w:date="2021-12-15T15:57:00Z">
          <w:pPr/>
        </w:pPrChange>
      </w:pPr>
      <w:r w:rsidRPr="00A2207E">
        <w:rPr>
          <w:rFonts w:ascii="Times" w:hAnsi="Times"/>
          <w:b w:val="0"/>
          <w:rPrChange w:id="83" w:author="marc kalina" w:date="2021-12-15T15:57:00Z">
            <w:rPr/>
          </w:rPrChange>
        </w:rPr>
        <w:t xml:space="preserve">The </w:t>
      </w:r>
      <w:proofErr w:type="spellStart"/>
      <w:r w:rsidRPr="00A2207E">
        <w:rPr>
          <w:rFonts w:ascii="Times" w:hAnsi="Times"/>
          <w:b w:val="0"/>
          <w:rPrChange w:id="84" w:author="marc kalina" w:date="2021-12-15T15:57:00Z">
            <w:rPr/>
          </w:rPrChange>
        </w:rPr>
        <w:t>Moyo</w:t>
      </w:r>
      <w:proofErr w:type="spellEnd"/>
      <w:r w:rsidRPr="00A2207E">
        <w:rPr>
          <w:rFonts w:ascii="Times" w:hAnsi="Times"/>
          <w:b w:val="0"/>
          <w:rPrChange w:id="85" w:author="marc kalina" w:date="2021-12-15T15:57:00Z">
            <w:rPr/>
          </w:rPrChange>
        </w:rPr>
        <w:t xml:space="preserve"> Nutritional Rehabilitation &amp; Research Unit is a 57-bed nutritional rehabilitation unit (NRU) for treating infants and children with severe malnutrition and acute illnesses. It is one of 104 operational NRUs in Malawi. It also has an outpatient therapeutic feeding program (OTP) for children with malnutrition who can be treated outside of the hospital.</w:t>
      </w:r>
    </w:p>
    <w:p w14:paraId="677E8312" w14:textId="7B7737D5" w:rsidR="00CF11E4" w:rsidRPr="00A2207E" w:rsidDel="00CF11E4" w:rsidRDefault="00CF11E4" w:rsidP="00471220">
      <w:pPr>
        <w:pStyle w:val="Paragrafosecondario"/>
        <w:numPr>
          <w:ilvl w:val="0"/>
          <w:numId w:val="0"/>
        </w:numPr>
        <w:spacing w:before="0" w:after="0" w:line="360" w:lineRule="auto"/>
        <w:ind w:left="360" w:hanging="360"/>
        <w:rPr>
          <w:del w:id="86" w:author="marc kalina" w:date="2021-12-15T15:57:00Z"/>
          <w:rFonts w:ascii="Times" w:hAnsi="Times"/>
          <w:b w:val="0"/>
          <w:bCs/>
          <w:lang w:val="en-GB"/>
        </w:rPr>
      </w:pPr>
      <w:commentRangeStart w:id="87"/>
    </w:p>
    <w:p w14:paraId="42879997" w14:textId="1CD20087" w:rsidR="00E47356" w:rsidRPr="00A2207E" w:rsidRDefault="00E47356" w:rsidP="00471220">
      <w:pPr>
        <w:pStyle w:val="Paragrafosecondario"/>
        <w:spacing w:before="0" w:after="0" w:line="360" w:lineRule="auto"/>
        <w:ind w:left="357" w:hanging="357"/>
        <w:rPr>
          <w:rFonts w:ascii="Times" w:hAnsi="Times"/>
          <w:b w:val="0"/>
          <w:bCs/>
          <w:lang w:val="en-GB"/>
        </w:rPr>
      </w:pPr>
      <w:r w:rsidRPr="00A2207E">
        <w:rPr>
          <w:rFonts w:ascii="Times" w:hAnsi="Times"/>
          <w:b w:val="0"/>
          <w:bCs/>
          <w:lang w:val="en-GB"/>
        </w:rPr>
        <w:t>6B</w:t>
      </w:r>
      <w:r w:rsidR="00661BCF" w:rsidRPr="00A2207E">
        <w:rPr>
          <w:rFonts w:ascii="Times" w:hAnsi="Times"/>
          <w:b w:val="0"/>
          <w:bCs/>
          <w:lang w:val="en-GB"/>
        </w:rPr>
        <w:t xml:space="preserve">: men’s ward: </w:t>
      </w:r>
      <w:commentRangeEnd w:id="87"/>
      <w:r w:rsidR="00471220">
        <w:rPr>
          <w:rStyle w:val="CommentReference"/>
          <w:rFonts w:ascii="Times" w:eastAsiaTheme="minorHAnsi" w:hAnsi="Times" w:cstheme="minorBidi"/>
          <w:b w:val="0"/>
          <w:color w:val="auto"/>
          <w:lang w:val="en-ZA" w:eastAsia="en-US"/>
        </w:rPr>
        <w:commentReference w:id="87"/>
      </w:r>
    </w:p>
    <w:p w14:paraId="1D1AF3F1" w14:textId="24D95934" w:rsidR="00E47356" w:rsidRPr="00A2207E" w:rsidRDefault="00E47356" w:rsidP="00471220">
      <w:pPr>
        <w:pStyle w:val="Paragrafosecondario"/>
        <w:spacing w:before="0" w:after="0" w:line="360" w:lineRule="auto"/>
        <w:ind w:left="357" w:hanging="357"/>
        <w:rPr>
          <w:rFonts w:ascii="Times" w:hAnsi="Times"/>
          <w:b w:val="0"/>
          <w:bCs/>
          <w:lang w:val="en-GB"/>
        </w:rPr>
      </w:pPr>
      <w:r w:rsidRPr="00A2207E">
        <w:rPr>
          <w:rFonts w:ascii="Times" w:hAnsi="Times"/>
          <w:lang w:val="en-GB"/>
        </w:rPr>
        <w:t>Mercy James</w:t>
      </w:r>
      <w:r w:rsidR="00467051" w:rsidRPr="00A2207E">
        <w:rPr>
          <w:rFonts w:ascii="Times" w:hAnsi="Times"/>
          <w:lang w:val="en-GB"/>
        </w:rPr>
        <w:t xml:space="preserve"> </w:t>
      </w:r>
      <w:proofErr w:type="spellStart"/>
      <w:r w:rsidR="00467051" w:rsidRPr="00A2207E">
        <w:rPr>
          <w:rFonts w:ascii="Times" w:hAnsi="Times"/>
          <w:lang w:val="en-GB"/>
        </w:rPr>
        <w:t>Insitute</w:t>
      </w:r>
      <w:proofErr w:type="spellEnd"/>
      <w:r w:rsidR="00467051" w:rsidRPr="00A2207E">
        <w:rPr>
          <w:rFonts w:ascii="Times" w:hAnsi="Times"/>
          <w:lang w:val="en-GB"/>
        </w:rPr>
        <w:t xml:space="preserve"> for </w:t>
      </w:r>
      <w:proofErr w:type="spellStart"/>
      <w:r w:rsidR="00467051" w:rsidRPr="00A2207E">
        <w:rPr>
          <w:rFonts w:ascii="Times" w:hAnsi="Times"/>
          <w:lang w:val="en-GB"/>
        </w:rPr>
        <w:t>Pediatric</w:t>
      </w:r>
      <w:proofErr w:type="spellEnd"/>
      <w:r w:rsidR="00467051" w:rsidRPr="00A2207E">
        <w:rPr>
          <w:rFonts w:ascii="Times" w:hAnsi="Times"/>
          <w:lang w:val="en-GB"/>
        </w:rPr>
        <w:t xml:space="preserve"> Surgery and Intensive Care</w:t>
      </w:r>
      <w:r w:rsidR="00661BCF" w:rsidRPr="00A2207E">
        <w:rPr>
          <w:rFonts w:ascii="Times" w:hAnsi="Times"/>
          <w:lang w:val="en-GB"/>
        </w:rPr>
        <w:t xml:space="preserve"> (MJC)</w:t>
      </w:r>
      <w:r w:rsidR="00467051" w:rsidRPr="00A2207E">
        <w:rPr>
          <w:rFonts w:ascii="Times" w:hAnsi="Times"/>
          <w:b w:val="0"/>
          <w:bCs/>
          <w:lang w:val="en-GB"/>
        </w:rPr>
        <w:t xml:space="preserve"> was opened in 2017 by the NGO Raising Malawi, which was founded by Madonna</w:t>
      </w:r>
      <w:r w:rsidR="00473208" w:rsidRPr="00A2207E">
        <w:rPr>
          <w:rFonts w:ascii="Times" w:hAnsi="Times"/>
          <w:b w:val="0"/>
          <w:bCs/>
          <w:lang w:val="en-GB"/>
        </w:rPr>
        <w:t xml:space="preserve">. With 3 operating rooms and 50 </w:t>
      </w:r>
      <w:proofErr w:type="gramStart"/>
      <w:r w:rsidR="00473208" w:rsidRPr="00A2207E">
        <w:rPr>
          <w:rFonts w:ascii="Times" w:hAnsi="Times"/>
          <w:b w:val="0"/>
          <w:bCs/>
          <w:lang w:val="en-GB"/>
        </w:rPr>
        <w:t>beds,  it</w:t>
      </w:r>
      <w:proofErr w:type="gramEnd"/>
      <w:r w:rsidR="00473208" w:rsidRPr="00A2207E">
        <w:rPr>
          <w:rFonts w:ascii="Times" w:hAnsi="Times"/>
          <w:b w:val="0"/>
          <w:bCs/>
          <w:lang w:val="en-GB"/>
        </w:rPr>
        <w:t xml:space="preserve"> is the first and only first dedicated </w:t>
      </w:r>
      <w:proofErr w:type="spellStart"/>
      <w:r w:rsidR="00473208" w:rsidRPr="00A2207E">
        <w:rPr>
          <w:rFonts w:ascii="Times" w:hAnsi="Times"/>
          <w:b w:val="0"/>
          <w:bCs/>
          <w:lang w:val="en-GB"/>
        </w:rPr>
        <w:t>pediatric</w:t>
      </w:r>
      <w:proofErr w:type="spellEnd"/>
      <w:r w:rsidR="00473208" w:rsidRPr="00A2207E">
        <w:rPr>
          <w:rFonts w:ascii="Times" w:hAnsi="Times"/>
          <w:b w:val="0"/>
          <w:bCs/>
          <w:lang w:val="en-GB"/>
        </w:rPr>
        <w:t xml:space="preserve"> surgery hospital in Malawi. </w:t>
      </w:r>
      <w:r w:rsidR="00467051" w:rsidRPr="00A2207E">
        <w:rPr>
          <w:rFonts w:ascii="Times" w:hAnsi="Times"/>
          <w:b w:val="0"/>
          <w:bCs/>
          <w:lang w:val="en-GB"/>
        </w:rPr>
        <w:t xml:space="preserve">prior to its opening, QECH had fewer than 10 intensive care beds. </w:t>
      </w:r>
    </w:p>
    <w:p w14:paraId="69E329CE" w14:textId="7DFE39E5" w:rsidR="00E47356" w:rsidRPr="00A2207E" w:rsidRDefault="00E47356" w:rsidP="00471220">
      <w:pPr>
        <w:pStyle w:val="Paragrafosecondario"/>
        <w:spacing w:before="0" w:after="0" w:line="360" w:lineRule="auto"/>
        <w:ind w:left="357" w:hanging="357"/>
        <w:rPr>
          <w:rFonts w:ascii="Times" w:hAnsi="Times"/>
          <w:b w:val="0"/>
          <w:bCs/>
          <w:lang w:val="en-GB"/>
        </w:rPr>
      </w:pPr>
      <w:r w:rsidRPr="00A2207E">
        <w:rPr>
          <w:rFonts w:ascii="Times" w:hAnsi="Times"/>
          <w:lang w:val="en-GB"/>
        </w:rPr>
        <w:t>Guardian Shelter</w:t>
      </w:r>
      <w:r w:rsidR="00473208" w:rsidRPr="00A2207E">
        <w:rPr>
          <w:rFonts w:ascii="Times" w:hAnsi="Times"/>
          <w:b w:val="0"/>
          <w:bCs/>
          <w:lang w:val="en-GB"/>
        </w:rPr>
        <w:t xml:space="preserve">:  When a patient arrives at QECH, she or he will usually arrive with a guardian:  </w:t>
      </w:r>
      <w:r w:rsidR="00473208" w:rsidRPr="00A2207E">
        <w:rPr>
          <w:rFonts w:ascii="Times" w:hAnsi="Times"/>
          <w:b w:val="0"/>
          <w:bCs/>
          <w:lang w:val="en-GB"/>
        </w:rPr>
        <w:lastRenderedPageBreak/>
        <w:t xml:space="preserve">someone to cook for them, buy medicine, do their </w:t>
      </w:r>
      <w:proofErr w:type="gramStart"/>
      <w:r w:rsidR="00473208" w:rsidRPr="00A2207E">
        <w:rPr>
          <w:rFonts w:ascii="Times" w:hAnsi="Times"/>
          <w:b w:val="0"/>
          <w:bCs/>
          <w:lang w:val="en-GB"/>
        </w:rPr>
        <w:t>laundry</w:t>
      </w:r>
      <w:proofErr w:type="gramEnd"/>
      <w:r w:rsidR="00473208" w:rsidRPr="00A2207E">
        <w:rPr>
          <w:rFonts w:ascii="Times" w:hAnsi="Times"/>
          <w:b w:val="0"/>
          <w:bCs/>
          <w:lang w:val="en-GB"/>
        </w:rPr>
        <w:t xml:space="preserve"> and help them bathe.  A</w:t>
      </w:r>
      <w:r w:rsidR="00B16A4F" w:rsidRPr="00A2207E">
        <w:rPr>
          <w:rFonts w:ascii="Times" w:hAnsi="Times"/>
          <w:b w:val="0"/>
          <w:bCs/>
          <w:lang w:val="en-GB"/>
        </w:rPr>
        <w:t xml:space="preserve"> gender-separated</w:t>
      </w:r>
      <w:r w:rsidR="00473208" w:rsidRPr="00A2207E">
        <w:rPr>
          <w:rFonts w:ascii="Times" w:hAnsi="Times"/>
          <w:b w:val="0"/>
          <w:bCs/>
          <w:lang w:val="en-GB"/>
        </w:rPr>
        <w:t xml:space="preserve"> </w:t>
      </w:r>
      <w:r w:rsidR="00B16A4F" w:rsidRPr="00A2207E">
        <w:rPr>
          <w:rFonts w:ascii="Times" w:hAnsi="Times"/>
          <w:b w:val="0"/>
          <w:bCs/>
          <w:lang w:val="en-GB"/>
        </w:rPr>
        <w:t>concrete floor shelter for sleeping along with a cooking pavilion and toilet/shower block are maintained by a local NGO (</w:t>
      </w:r>
      <w:proofErr w:type="spellStart"/>
      <w:r w:rsidR="00B16A4F" w:rsidRPr="00A2207E">
        <w:rPr>
          <w:rFonts w:ascii="Times" w:hAnsi="Times"/>
          <w:b w:val="0"/>
          <w:bCs/>
          <w:lang w:val="en-GB"/>
        </w:rPr>
        <w:t>Chira</w:t>
      </w:r>
      <w:proofErr w:type="spellEnd"/>
      <w:r w:rsidR="00B16A4F" w:rsidRPr="00A2207E">
        <w:rPr>
          <w:rFonts w:ascii="Times" w:hAnsi="Times"/>
          <w:b w:val="0"/>
          <w:bCs/>
          <w:lang w:val="en-GB"/>
        </w:rPr>
        <w:t xml:space="preserve"> fund).   Though simple, the facility is secure and offers one of the only free/accessible toilet facilities for visitors on the QECH campus. </w:t>
      </w:r>
    </w:p>
    <w:p w14:paraId="512C84F2" w14:textId="77777777" w:rsidR="00661BCF" w:rsidRPr="00A2207E" w:rsidRDefault="00661BCF" w:rsidP="00661BCF">
      <w:pPr>
        <w:pStyle w:val="Paragrafosecondario"/>
        <w:rPr>
          <w:rFonts w:ascii="Times" w:hAnsi="Times"/>
          <w:lang w:val="en-GB"/>
        </w:rPr>
      </w:pPr>
      <w:r w:rsidRPr="00A2207E">
        <w:rPr>
          <w:rFonts w:ascii="Times" w:hAnsi="Times"/>
          <w:highlight w:val="yellow"/>
          <w:lang w:val="en-GB"/>
        </w:rPr>
        <w:t>&lt;map of sensors within Queens&gt;</w:t>
      </w:r>
    </w:p>
    <w:p w14:paraId="1D000340" w14:textId="77777777" w:rsidR="00661BCF" w:rsidRPr="00A2207E" w:rsidRDefault="00661BCF" w:rsidP="00661BCF">
      <w:pPr>
        <w:pStyle w:val="Paragrafosecondario"/>
        <w:numPr>
          <w:ilvl w:val="0"/>
          <w:numId w:val="0"/>
        </w:numPr>
        <w:spacing w:before="0" w:after="0" w:line="240" w:lineRule="auto"/>
        <w:ind w:left="360" w:hanging="360"/>
        <w:rPr>
          <w:rFonts w:ascii="Times" w:hAnsi="Times"/>
          <w:b w:val="0"/>
          <w:bCs/>
          <w:lang w:val="en-GB"/>
        </w:rPr>
      </w:pPr>
    </w:p>
    <w:p w14:paraId="7391723A" w14:textId="77777777" w:rsidR="00E47356" w:rsidRPr="00A2207E" w:rsidRDefault="00E47356" w:rsidP="00E47356">
      <w:pPr>
        <w:pStyle w:val="Paragrafosecondario"/>
        <w:numPr>
          <w:ilvl w:val="0"/>
          <w:numId w:val="0"/>
        </w:numPr>
        <w:spacing w:before="120"/>
        <w:ind w:left="360" w:hanging="360"/>
        <w:jc w:val="left"/>
        <w:rPr>
          <w:rFonts w:ascii="Times" w:hAnsi="Times" w:cs="Times New Roman"/>
          <w:b w:val="0"/>
          <w:lang w:val="en-GB"/>
        </w:rPr>
      </w:pPr>
    </w:p>
    <w:p w14:paraId="77722D5B" w14:textId="77777777" w:rsidR="00E47356" w:rsidRPr="00A2207E" w:rsidRDefault="00E47356" w:rsidP="008538F0">
      <w:pPr>
        <w:pStyle w:val="Paragrafosecondario"/>
        <w:numPr>
          <w:ilvl w:val="0"/>
          <w:numId w:val="0"/>
        </w:numPr>
        <w:spacing w:before="120"/>
        <w:ind w:left="360" w:hanging="360"/>
        <w:rPr>
          <w:rFonts w:ascii="Times" w:hAnsi="Times" w:cs="Times New Roman"/>
          <w:b w:val="0"/>
          <w:highlight w:val="yellow"/>
          <w:lang w:val="en-GB"/>
        </w:rPr>
      </w:pPr>
    </w:p>
    <w:p w14:paraId="4AB8A056" w14:textId="77777777" w:rsidR="005F4338" w:rsidRPr="00A2207E" w:rsidRDefault="005F4338" w:rsidP="00661BCF">
      <w:pPr>
        <w:pStyle w:val="Paragrafosecondario"/>
        <w:numPr>
          <w:ilvl w:val="0"/>
          <w:numId w:val="16"/>
        </w:numPr>
        <w:spacing w:before="120"/>
        <w:ind w:left="360"/>
        <w:rPr>
          <w:rFonts w:ascii="Times" w:hAnsi="Times" w:cs="Times New Roman"/>
          <w:b w:val="0"/>
          <w:highlight w:val="yellow"/>
          <w:lang w:val="en-GB"/>
        </w:rPr>
      </w:pPr>
      <w:r w:rsidRPr="00A2207E">
        <w:rPr>
          <w:rFonts w:ascii="Times" w:hAnsi="Times" w:cs="Times New Roman"/>
          <w:b w:val="0"/>
          <w:highlight w:val="yellow"/>
          <w:lang w:val="en-GB"/>
        </w:rPr>
        <w:t xml:space="preserve">Background on </w:t>
      </w:r>
      <w:proofErr w:type="spellStart"/>
      <w:proofErr w:type="gramStart"/>
      <w:r w:rsidRPr="00A2207E">
        <w:rPr>
          <w:rFonts w:ascii="Times" w:hAnsi="Times" w:cs="Times New Roman"/>
          <w:b w:val="0"/>
          <w:highlight w:val="yellow"/>
          <w:lang w:val="en-GB"/>
        </w:rPr>
        <w:t>groundkeeping</w:t>
      </w:r>
      <w:proofErr w:type="spellEnd"/>
      <w:r w:rsidRPr="00A2207E">
        <w:rPr>
          <w:rFonts w:ascii="Times" w:hAnsi="Times" w:cs="Times New Roman"/>
          <w:b w:val="0"/>
          <w:highlight w:val="yellow"/>
          <w:lang w:val="en-GB"/>
        </w:rPr>
        <w:t>,  janitorial</w:t>
      </w:r>
      <w:proofErr w:type="gramEnd"/>
      <w:r w:rsidRPr="00A2207E">
        <w:rPr>
          <w:rFonts w:ascii="Times" w:hAnsi="Times" w:cs="Times New Roman"/>
          <w:b w:val="0"/>
          <w:highlight w:val="yellow"/>
          <w:lang w:val="en-GB"/>
        </w:rPr>
        <w:t xml:space="preserve"> procedures--- will pull from interviews</w:t>
      </w:r>
    </w:p>
    <w:p w14:paraId="6D2D914C" w14:textId="77777777" w:rsidR="005F4338" w:rsidRPr="00A2207E" w:rsidRDefault="005F4338" w:rsidP="00BE0779">
      <w:pPr>
        <w:pStyle w:val="MDPI31text"/>
        <w:spacing w:line="360" w:lineRule="auto"/>
        <w:rPr>
          <w:rFonts w:ascii="Times" w:hAnsi="Times"/>
          <w:sz w:val="24"/>
          <w:lang w:val="en-GB"/>
        </w:rPr>
      </w:pPr>
    </w:p>
    <w:p w14:paraId="35957C7E" w14:textId="77777777" w:rsidR="004510CD" w:rsidRPr="00A2207E" w:rsidRDefault="004510CD" w:rsidP="00EC4E5F">
      <w:pPr>
        <w:pStyle w:val="Heading2"/>
        <w:rPr>
          <w:rFonts w:ascii="Times" w:hAnsi="Times"/>
          <w:lang w:val="en-GB"/>
        </w:rPr>
      </w:pPr>
      <w:bookmarkStart w:id="88" w:name="_Toc90316150"/>
      <w:bookmarkStart w:id="89" w:name="_Toc98077533"/>
      <w:r w:rsidRPr="00A2207E">
        <w:rPr>
          <w:rFonts w:ascii="Times" w:hAnsi="Times"/>
          <w:lang w:val="en-GB"/>
        </w:rPr>
        <w:t>Measuring Air Quality</w:t>
      </w:r>
      <w:bookmarkEnd w:id="88"/>
      <w:bookmarkEnd w:id="89"/>
    </w:p>
    <w:p w14:paraId="1CC255F2" w14:textId="23253449" w:rsidR="00864ADF" w:rsidRPr="00A2207E" w:rsidRDefault="00864ADF" w:rsidP="00CC010C">
      <w:pPr>
        <w:rPr>
          <w:rFonts w:ascii="Times" w:hAnsi="Times"/>
          <w:lang w:val="en-GB"/>
        </w:rPr>
      </w:pPr>
    </w:p>
    <w:p w14:paraId="65539674" w14:textId="4BBEA6EB" w:rsidR="00CC010C" w:rsidRPr="00A2207E" w:rsidRDefault="00EC4E5F" w:rsidP="00CC010C">
      <w:pPr>
        <w:pStyle w:val="Heading3"/>
        <w:rPr>
          <w:rFonts w:ascii="Times" w:hAnsi="Times"/>
          <w:lang w:val="en-GB"/>
        </w:rPr>
      </w:pPr>
      <w:bookmarkStart w:id="90" w:name="_Toc90316151"/>
      <w:bookmarkStart w:id="91" w:name="_Toc98077534"/>
      <w:r w:rsidRPr="00A2207E">
        <w:rPr>
          <w:rFonts w:ascii="Times" w:hAnsi="Times"/>
          <w:lang w:val="en-GB"/>
        </w:rPr>
        <w:t>Hardware and Software</w:t>
      </w:r>
      <w:bookmarkEnd w:id="90"/>
      <w:bookmarkEnd w:id="91"/>
    </w:p>
    <w:p w14:paraId="231AB43D" w14:textId="5C209AE8" w:rsidR="00CC010C" w:rsidRPr="00A2207E" w:rsidDel="00F76FF3" w:rsidRDefault="00CC010C" w:rsidP="00EC4E5F">
      <w:pPr>
        <w:spacing w:line="360" w:lineRule="auto"/>
        <w:jc w:val="both"/>
        <w:rPr>
          <w:del w:id="92" w:author="Tilley  Elizabeth" w:date="2022-03-13T15:38:00Z"/>
          <w:rFonts w:ascii="Times" w:eastAsia="Montserrat" w:hAnsi="Times" w:cs="Montserrat"/>
          <w:lang w:val="en-GB"/>
        </w:rPr>
      </w:pPr>
      <w:r w:rsidRPr="00A2207E">
        <w:rPr>
          <w:rFonts w:ascii="Times" w:eastAsia="Montserrat" w:hAnsi="Times" w:cs="Montserrat"/>
          <w:lang w:val="en-GB"/>
        </w:rPr>
        <w:t xml:space="preserve">The device </w:t>
      </w:r>
      <w:proofErr w:type="spellStart"/>
      <w:r w:rsidRPr="00A2207E">
        <w:rPr>
          <w:rFonts w:ascii="Times" w:eastAsia="Montserrat" w:hAnsi="Times" w:cs="Montserrat"/>
          <w:lang w:val="en-GB"/>
        </w:rPr>
        <w:t>centers</w:t>
      </w:r>
      <w:proofErr w:type="spellEnd"/>
      <w:r w:rsidRPr="00A2207E">
        <w:rPr>
          <w:rFonts w:ascii="Times" w:eastAsia="Montserrat" w:hAnsi="Times" w:cs="Montserrat"/>
          <w:lang w:val="en-GB"/>
        </w:rPr>
        <w:t xml:space="preserve"> around a Raspberry Pi 3 Model B single-board computer. We have chosen this board over something cheaper (Arduino for example) because this board is basically a </w:t>
      </w:r>
      <w:proofErr w:type="gramStart"/>
      <w:r w:rsidRPr="00A2207E">
        <w:rPr>
          <w:rFonts w:ascii="Times" w:eastAsia="Montserrat" w:hAnsi="Times" w:cs="Montserrat"/>
          <w:lang w:val="en-GB"/>
        </w:rPr>
        <w:t>mini-computer</w:t>
      </w:r>
      <w:proofErr w:type="gramEnd"/>
      <w:r w:rsidRPr="00A2207E">
        <w:rPr>
          <w:rFonts w:ascii="Times" w:eastAsia="Montserrat" w:hAnsi="Times" w:cs="Montserrat"/>
          <w:lang w:val="en-GB"/>
        </w:rPr>
        <w:t xml:space="preserve"> complete with an operating system and storage space. This makes the board far more accessible, both in terms of networking and operation as well as in terms of computer skills and experience. The added advantage of storage space is that the data </w:t>
      </w:r>
      <w:del w:id="93" w:author="Tilley  Elizabeth" w:date="2022-03-13T15:38:00Z">
        <w:r w:rsidRPr="00A2207E" w:rsidDel="00F76FF3">
          <w:rPr>
            <w:rFonts w:ascii="Times" w:eastAsia="Montserrat" w:hAnsi="Times" w:cs="Montserrat"/>
            <w:lang w:val="en-GB"/>
          </w:rPr>
          <w:delText xml:space="preserve">is </w:delText>
        </w:r>
      </w:del>
      <w:ins w:id="94" w:author="Tilley  Elizabeth" w:date="2022-03-13T15:38:00Z">
        <w:r w:rsidR="00F76FF3">
          <w:rPr>
            <w:rFonts w:ascii="Times" w:eastAsia="Montserrat" w:hAnsi="Times" w:cs="Montserrat"/>
            <w:lang w:val="en-GB"/>
          </w:rPr>
          <w:t>are</w:t>
        </w:r>
        <w:r w:rsidR="00F76FF3" w:rsidRPr="00A2207E">
          <w:rPr>
            <w:rFonts w:ascii="Times" w:eastAsia="Montserrat" w:hAnsi="Times" w:cs="Montserrat"/>
            <w:lang w:val="en-GB"/>
          </w:rPr>
          <w:t xml:space="preserve"> </w:t>
        </w:r>
      </w:ins>
      <w:r w:rsidRPr="00A2207E">
        <w:rPr>
          <w:rFonts w:ascii="Times" w:eastAsia="Montserrat" w:hAnsi="Times" w:cs="Montserrat"/>
          <w:lang w:val="en-GB"/>
        </w:rPr>
        <w:t xml:space="preserve">not lost if the internet connection breaks down. One advantage that the Arduino has over the Raspberry Pi is that the Arduino can read both </w:t>
      </w:r>
      <w:proofErr w:type="spellStart"/>
      <w:r w:rsidRPr="00A2207E">
        <w:rPr>
          <w:rFonts w:ascii="Times" w:eastAsia="Montserrat" w:hAnsi="Times" w:cs="Montserrat"/>
          <w:lang w:val="en-GB"/>
        </w:rPr>
        <w:t>analog</w:t>
      </w:r>
      <w:proofErr w:type="spellEnd"/>
      <w:r w:rsidRPr="00A2207E">
        <w:rPr>
          <w:rFonts w:ascii="Times" w:eastAsia="Montserrat" w:hAnsi="Times" w:cs="Montserrat"/>
          <w:lang w:val="en-GB"/>
        </w:rPr>
        <w:t xml:space="preserve"> and digital signals, while the Pi can only read digital. This is problematic as some sensors have an </w:t>
      </w:r>
      <w:proofErr w:type="spellStart"/>
      <w:r w:rsidRPr="00A2207E">
        <w:rPr>
          <w:rFonts w:ascii="Times" w:eastAsia="Montserrat" w:hAnsi="Times" w:cs="Montserrat"/>
          <w:lang w:val="en-GB"/>
        </w:rPr>
        <w:t>analog</w:t>
      </w:r>
      <w:proofErr w:type="spellEnd"/>
      <w:r w:rsidRPr="00A2207E">
        <w:rPr>
          <w:rFonts w:ascii="Times" w:eastAsia="Montserrat" w:hAnsi="Times" w:cs="Montserrat"/>
          <w:lang w:val="en-GB"/>
        </w:rPr>
        <w:t xml:space="preserve"> output. </w:t>
      </w:r>
      <w:proofErr w:type="gramStart"/>
      <w:r w:rsidRPr="00A2207E">
        <w:rPr>
          <w:rFonts w:ascii="Times" w:eastAsia="Montserrat" w:hAnsi="Times" w:cs="Montserrat"/>
          <w:lang w:val="en-GB"/>
        </w:rPr>
        <w:t>In order to</w:t>
      </w:r>
      <w:proofErr w:type="gramEnd"/>
      <w:r w:rsidRPr="00A2207E">
        <w:rPr>
          <w:rFonts w:ascii="Times" w:eastAsia="Montserrat" w:hAnsi="Times" w:cs="Montserrat"/>
          <w:lang w:val="en-GB"/>
        </w:rPr>
        <w:t xml:space="preserve"> be able to read these sensors, we need</w:t>
      </w:r>
      <w:ins w:id="95" w:author="Tilley  Elizabeth" w:date="2022-03-13T15:38:00Z">
        <w:r w:rsidR="00F76FF3">
          <w:rPr>
            <w:rFonts w:ascii="Times" w:eastAsia="Montserrat" w:hAnsi="Times" w:cs="Montserrat"/>
            <w:lang w:val="en-GB"/>
          </w:rPr>
          <w:t>ed</w:t>
        </w:r>
      </w:ins>
      <w:r w:rsidRPr="00A2207E">
        <w:rPr>
          <w:rFonts w:ascii="Times" w:eastAsia="Montserrat" w:hAnsi="Times" w:cs="Montserrat"/>
          <w:lang w:val="en-GB"/>
        </w:rPr>
        <w:t xml:space="preserve"> to include an </w:t>
      </w:r>
      <w:proofErr w:type="spellStart"/>
      <w:r w:rsidRPr="00A2207E">
        <w:rPr>
          <w:rFonts w:ascii="Times" w:eastAsia="Montserrat" w:hAnsi="Times" w:cs="Montserrat"/>
          <w:lang w:val="en-GB"/>
        </w:rPr>
        <w:t>analog</w:t>
      </w:r>
      <w:proofErr w:type="spellEnd"/>
      <w:r w:rsidRPr="00A2207E">
        <w:rPr>
          <w:rFonts w:ascii="Times" w:eastAsia="Montserrat" w:hAnsi="Times" w:cs="Montserrat"/>
          <w:lang w:val="en-GB"/>
        </w:rPr>
        <w:t>-to-digital (ADC) converter</w:t>
      </w:r>
      <w:ins w:id="96" w:author="Tilley  Elizabeth" w:date="2022-03-13T15:38:00Z">
        <w:r w:rsidR="00F76FF3">
          <w:rPr>
            <w:rFonts w:ascii="Times" w:eastAsia="Montserrat" w:hAnsi="Times" w:cs="Montserrat"/>
            <w:lang w:val="en-GB"/>
          </w:rPr>
          <w:t xml:space="preserve">. </w:t>
        </w:r>
      </w:ins>
      <w:r w:rsidRPr="00A2207E">
        <w:rPr>
          <w:rFonts w:ascii="Times" w:eastAsia="Montserrat" w:hAnsi="Times" w:cs="Montserrat"/>
          <w:lang w:val="en-GB"/>
        </w:rPr>
        <w:t xml:space="preserve"> </w:t>
      </w:r>
      <w:del w:id="97" w:author="Tilley  Elizabeth" w:date="2022-03-13T15:38:00Z">
        <w:r w:rsidRPr="00A2207E" w:rsidDel="00F76FF3">
          <w:rPr>
            <w:rFonts w:ascii="Times" w:eastAsia="Montserrat" w:hAnsi="Times" w:cs="Montserrat"/>
            <w:lang w:val="en-GB"/>
          </w:rPr>
          <w:delText xml:space="preserve">such as the MCP3008 microchip - a low cost, 8-channel, 10-bit ADC.  </w:delText>
        </w:r>
      </w:del>
    </w:p>
    <w:p w14:paraId="42D6CE04" w14:textId="35D0D6E3" w:rsidR="00CC010C" w:rsidRPr="00A2207E" w:rsidRDefault="00CC010C" w:rsidP="00EC4E5F">
      <w:pPr>
        <w:spacing w:line="360" w:lineRule="auto"/>
        <w:jc w:val="both"/>
        <w:rPr>
          <w:rFonts w:ascii="Times" w:eastAsia="Montserrat" w:hAnsi="Times" w:cs="Montserrat"/>
          <w:lang w:val="en-GB"/>
        </w:rPr>
      </w:pPr>
      <w:r w:rsidRPr="00A2207E">
        <w:rPr>
          <w:rFonts w:ascii="Times" w:eastAsia="Montserrat" w:hAnsi="Times" w:cs="Montserrat"/>
          <w:lang w:val="en-GB"/>
        </w:rPr>
        <w:t xml:space="preserve">The amount of dust is measured by a Nova PM SDS011 High Precision Laser sensor. This sensor measures particles at 2.5 and 10 </w:t>
      </w:r>
      <w:proofErr w:type="spellStart"/>
      <w:r w:rsidRPr="00A2207E">
        <w:rPr>
          <w:rFonts w:ascii="Times" w:eastAsia="Montserrat" w:hAnsi="Times" w:cs="Montserrat"/>
          <w:lang w:val="en-GB"/>
        </w:rPr>
        <w:t>micrometers</w:t>
      </w:r>
      <w:proofErr w:type="spellEnd"/>
      <w:r w:rsidRPr="00A2207E">
        <w:rPr>
          <w:rFonts w:ascii="Times" w:eastAsia="Montserrat" w:hAnsi="Times" w:cs="Montserrat"/>
          <w:lang w:val="en-GB"/>
        </w:rPr>
        <w:t xml:space="preserve"> in diameter in mg/m</w:t>
      </w:r>
      <w:r w:rsidRPr="00A2207E">
        <w:rPr>
          <w:rFonts w:ascii="Times" w:eastAsia="Montserrat" w:hAnsi="Times" w:cs="Montserrat"/>
          <w:vertAlign w:val="superscript"/>
          <w:lang w:val="en-GB"/>
        </w:rPr>
        <w:t>3</w:t>
      </w:r>
      <w:r w:rsidRPr="00A2207E">
        <w:rPr>
          <w:rFonts w:ascii="Times" w:eastAsia="Montserrat" w:hAnsi="Times" w:cs="Montserrat"/>
          <w:lang w:val="en-GB"/>
        </w:rPr>
        <w:t>.</w:t>
      </w:r>
      <w:ins w:id="98" w:author="Tilley  Elizabeth" w:date="2022-03-13T15:38:00Z">
        <w:r w:rsidR="00F76FF3">
          <w:rPr>
            <w:rFonts w:ascii="Times" w:eastAsia="Montserrat" w:hAnsi="Times" w:cs="Montserrat"/>
            <w:lang w:val="en-GB"/>
          </w:rPr>
          <w:t xml:space="preserve"> A list of the specific hardware and software components can </w:t>
        </w:r>
      </w:ins>
      <w:ins w:id="99" w:author="Tilley  Elizabeth" w:date="2022-03-13T15:39:00Z">
        <w:r w:rsidR="00F76FF3">
          <w:rPr>
            <w:rFonts w:ascii="Times" w:eastAsia="Montserrat" w:hAnsi="Times" w:cs="Montserrat"/>
            <w:lang w:val="en-GB"/>
          </w:rPr>
          <w:t>be found in Appendix XXX</w:t>
        </w:r>
      </w:ins>
    </w:p>
    <w:p w14:paraId="3400EE25" w14:textId="77777777" w:rsidR="00CC010C" w:rsidRPr="00A2207E" w:rsidRDefault="00CC010C" w:rsidP="00CC010C">
      <w:pPr>
        <w:rPr>
          <w:rFonts w:ascii="Times" w:eastAsia="Montserrat" w:hAnsi="Times" w:cs="Montserrat"/>
          <w:lang w:val="en-GB"/>
        </w:rPr>
      </w:pPr>
    </w:p>
    <w:p w14:paraId="25286BFD" w14:textId="7521BE17" w:rsidR="00CC010C" w:rsidRPr="00A2207E" w:rsidRDefault="00EC4E5F" w:rsidP="00CC010C">
      <w:pPr>
        <w:pStyle w:val="Heading3"/>
        <w:rPr>
          <w:rFonts w:ascii="Times" w:hAnsi="Times"/>
          <w:lang w:val="en-GB"/>
        </w:rPr>
      </w:pPr>
      <w:bookmarkStart w:id="100" w:name="_Toc90316152"/>
      <w:bookmarkStart w:id="101" w:name="_Toc98077535"/>
      <w:r w:rsidRPr="00A2207E">
        <w:rPr>
          <w:rFonts w:ascii="Times" w:hAnsi="Times"/>
          <w:lang w:val="en-GB"/>
        </w:rPr>
        <w:t>Installation</w:t>
      </w:r>
      <w:bookmarkEnd w:id="100"/>
      <w:bookmarkEnd w:id="101"/>
    </w:p>
    <w:p w14:paraId="36D12399" w14:textId="7F0A74BB" w:rsidR="00CC010C" w:rsidRPr="00A2207E" w:rsidRDefault="00CC010C">
      <w:pPr>
        <w:spacing w:line="360" w:lineRule="auto"/>
        <w:rPr>
          <w:rFonts w:ascii="Times" w:hAnsi="Times"/>
          <w:lang w:val="en-GB"/>
        </w:rPr>
        <w:pPrChange w:id="102" w:author="Tilley  Elizabeth" w:date="2022-03-13T15:40:00Z">
          <w:pPr>
            <w:jc w:val="both"/>
          </w:pPr>
        </w:pPrChange>
      </w:pPr>
      <w:r w:rsidRPr="00A2207E">
        <w:rPr>
          <w:rFonts w:ascii="Times" w:hAnsi="Times"/>
          <w:lang w:val="en-GB"/>
        </w:rPr>
        <w:t xml:space="preserve">The air quality sensors were installed in eight buildings around Queens Elizabeth Hospital (Q.E.C.H). The eight buildings consisted of the Administration block, Lion Eyesight, Mercy James, </w:t>
      </w:r>
      <w:proofErr w:type="spellStart"/>
      <w:r w:rsidRPr="00A2207E">
        <w:rPr>
          <w:rFonts w:ascii="Times" w:hAnsi="Times"/>
          <w:lang w:val="en-GB"/>
        </w:rPr>
        <w:t>Umoyo</w:t>
      </w:r>
      <w:proofErr w:type="spellEnd"/>
      <w:r w:rsidRPr="00A2207E">
        <w:rPr>
          <w:rFonts w:ascii="Times" w:hAnsi="Times"/>
          <w:lang w:val="en-GB"/>
        </w:rPr>
        <w:t xml:space="preserve">, Malaria Alert Centre, Light House, Ward 5B and Guardian Shelter. </w:t>
      </w:r>
      <w:del w:id="103" w:author="Tilley  Elizabeth" w:date="2022-03-13T15:40:00Z">
        <w:r w:rsidRPr="00A2207E" w:rsidDel="00F76FF3">
          <w:rPr>
            <w:rFonts w:ascii="Times" w:hAnsi="Times"/>
            <w:lang w:val="en-GB"/>
          </w:rPr>
          <w:delText>Each building was randomly chosen to capture data of the whole campus</w:delText>
        </w:r>
      </w:del>
      <w:ins w:id="104" w:author="Tilley  Elizabeth" w:date="2022-03-13T15:40:00Z">
        <w:r w:rsidR="00F76FF3">
          <w:rPr>
            <w:rFonts w:ascii="Times" w:hAnsi="Times"/>
            <w:lang w:val="en-GB"/>
          </w:rPr>
          <w:t>The locations were purposively chosen to cover</w:t>
        </w:r>
      </w:ins>
      <w:ins w:id="105" w:author="Tilley  Elizabeth" w:date="2022-03-13T15:41:00Z">
        <w:r w:rsidR="00F76FF3">
          <w:rPr>
            <w:rFonts w:ascii="Times" w:hAnsi="Times"/>
            <w:lang w:val="en-GB"/>
          </w:rPr>
          <w:t xml:space="preserve"> the whole campus to capture a range of distances from the main incinerator.  Ultimately, the central administration and the responsible perso</w:t>
        </w:r>
      </w:ins>
      <w:ins w:id="106" w:author="Tilley  Elizabeth" w:date="2022-03-13T15:42:00Z">
        <w:r w:rsidR="00F76FF3">
          <w:rPr>
            <w:rFonts w:ascii="Times" w:hAnsi="Times"/>
            <w:lang w:val="en-GB"/>
          </w:rPr>
          <w:t xml:space="preserve">n from the unit decided which sites were selected.  </w:t>
        </w:r>
      </w:ins>
      <w:del w:id="107" w:author="Tilley  Elizabeth" w:date="2022-03-13T15:41:00Z">
        <w:r w:rsidRPr="00A2207E" w:rsidDel="00F76FF3">
          <w:rPr>
            <w:rFonts w:ascii="Times" w:hAnsi="Times"/>
            <w:lang w:val="en-GB"/>
          </w:rPr>
          <w:delText>.</w:delText>
        </w:r>
      </w:del>
      <w:r w:rsidRPr="00A2207E">
        <w:rPr>
          <w:rFonts w:ascii="Times" w:hAnsi="Times"/>
          <w:lang w:val="en-GB"/>
        </w:rPr>
        <w:t xml:space="preserve"> </w:t>
      </w:r>
      <w:del w:id="108" w:author="Tilley  Elizabeth" w:date="2022-03-13T15:42:00Z">
        <w:r w:rsidRPr="00A2207E" w:rsidDel="00FE5E21">
          <w:rPr>
            <w:rFonts w:ascii="Times" w:hAnsi="Times"/>
            <w:lang w:val="en-GB"/>
          </w:rPr>
          <w:delText>In addition to a random sample of buildings, we also</w:delText>
        </w:r>
      </w:del>
      <w:ins w:id="109" w:author="Tilley  Elizabeth" w:date="2022-03-13T15:42:00Z">
        <w:r w:rsidR="00FE5E21">
          <w:rPr>
            <w:rFonts w:ascii="Times" w:hAnsi="Times"/>
            <w:lang w:val="en-GB"/>
          </w:rPr>
          <w:t xml:space="preserve">The position of the sensors </w:t>
        </w:r>
        <w:proofErr w:type="gramStart"/>
        <w:r w:rsidR="00FE5E21">
          <w:rPr>
            <w:rFonts w:ascii="Times" w:hAnsi="Times"/>
            <w:lang w:val="en-GB"/>
          </w:rPr>
          <w:t>were</w:t>
        </w:r>
        <w:proofErr w:type="gramEnd"/>
        <w:r w:rsidR="00FE5E21">
          <w:rPr>
            <w:rFonts w:ascii="Times" w:hAnsi="Times"/>
            <w:lang w:val="en-GB"/>
          </w:rPr>
          <w:t xml:space="preserve"> also</w:t>
        </w:r>
      </w:ins>
      <w:r w:rsidRPr="00A2207E">
        <w:rPr>
          <w:rFonts w:ascii="Times" w:hAnsi="Times"/>
          <w:lang w:val="en-GB"/>
        </w:rPr>
        <w:t xml:space="preserve"> </w:t>
      </w:r>
      <w:r w:rsidRPr="00A2207E">
        <w:rPr>
          <w:rFonts w:ascii="Times" w:hAnsi="Times"/>
          <w:lang w:val="en-GB"/>
        </w:rPr>
        <w:lastRenderedPageBreak/>
        <w:t>carefully selected</w:t>
      </w:r>
      <w:del w:id="110" w:author="Tilley  Elizabeth" w:date="2022-03-13T15:42:00Z">
        <w:r w:rsidRPr="00A2207E" w:rsidDel="00FE5E21">
          <w:rPr>
            <w:rFonts w:ascii="Times" w:hAnsi="Times"/>
            <w:lang w:val="en-GB"/>
          </w:rPr>
          <w:delText xml:space="preserve"> the position of the air quality sensors. As such,</w:delText>
        </w:r>
      </w:del>
      <w:ins w:id="111" w:author="Tilley  Elizabeth" w:date="2022-03-13T15:42:00Z">
        <w:r w:rsidR="00FE5E21">
          <w:rPr>
            <w:rFonts w:ascii="Times" w:hAnsi="Times"/>
            <w:lang w:val="en-GB"/>
          </w:rPr>
          <w:t>:</w:t>
        </w:r>
      </w:ins>
      <w:r w:rsidRPr="00A2207E">
        <w:rPr>
          <w:rFonts w:ascii="Times" w:hAnsi="Times"/>
          <w:lang w:val="en-GB"/>
        </w:rPr>
        <w:t xml:space="preserve"> four air quality sensors were installed on the outside of buildings (</w:t>
      </w:r>
      <w:commentRangeStart w:id="112"/>
      <w:r w:rsidRPr="00A2207E">
        <w:rPr>
          <w:rFonts w:ascii="Times" w:hAnsi="Times"/>
          <w:lang w:val="en-GB"/>
        </w:rPr>
        <w:t>name them here</w:t>
      </w:r>
      <w:commentRangeEnd w:id="112"/>
      <w:r w:rsidR="00FE5E21">
        <w:rPr>
          <w:rStyle w:val="CommentReference"/>
          <w:rFonts w:ascii="Times" w:eastAsiaTheme="minorHAnsi" w:hAnsi="Times" w:cstheme="minorBidi"/>
          <w:lang w:eastAsia="en-US"/>
        </w:rPr>
        <w:commentReference w:id="112"/>
      </w:r>
      <w:r w:rsidRPr="00A2207E">
        <w:rPr>
          <w:rFonts w:ascii="Times" w:hAnsi="Times"/>
          <w:lang w:val="en-GB"/>
        </w:rPr>
        <w:t>) while the remaining four sensors were installed inside (</w:t>
      </w:r>
      <w:commentRangeStart w:id="113"/>
      <w:r w:rsidRPr="00A2207E">
        <w:rPr>
          <w:rFonts w:ascii="Times" w:hAnsi="Times"/>
          <w:lang w:val="en-GB"/>
        </w:rPr>
        <w:t>name them here</w:t>
      </w:r>
      <w:commentRangeEnd w:id="113"/>
      <w:r w:rsidR="00FE5E21">
        <w:rPr>
          <w:rStyle w:val="CommentReference"/>
          <w:rFonts w:ascii="Times" w:eastAsiaTheme="minorHAnsi" w:hAnsi="Times" w:cstheme="minorBidi"/>
          <w:lang w:eastAsia="en-US"/>
        </w:rPr>
        <w:commentReference w:id="113"/>
      </w:r>
      <w:r w:rsidRPr="00A2207E">
        <w:rPr>
          <w:rFonts w:ascii="Times" w:hAnsi="Times"/>
          <w:lang w:val="en-GB"/>
        </w:rPr>
        <w:t xml:space="preserve">). The air quality sensors were mounted to a wall at a height of approximately two meters from the ground with the help of Q.E.C.H maintenance department personnel. This height was chosen to prevent the public from tampering with the equipment when they visit the hospital. Additionally, we assured that each pipe that inhaled ambient air was freely protruding in the building (room) </w:t>
      </w:r>
      <w:proofErr w:type="gramStart"/>
      <w:r w:rsidRPr="00A2207E">
        <w:rPr>
          <w:rFonts w:ascii="Times" w:hAnsi="Times"/>
          <w:lang w:val="en-GB"/>
        </w:rPr>
        <w:t>in order to</w:t>
      </w:r>
      <w:proofErr w:type="gramEnd"/>
      <w:r w:rsidRPr="00A2207E">
        <w:rPr>
          <w:rFonts w:ascii="Times" w:hAnsi="Times"/>
          <w:lang w:val="en-GB"/>
        </w:rPr>
        <w:t xml:space="preserve"> capture the air quality.</w:t>
      </w:r>
    </w:p>
    <w:p w14:paraId="50B8D489" w14:textId="1616D81F" w:rsidR="00FE2A2F" w:rsidRDefault="00FE2A2F" w:rsidP="00FE2A2F">
      <w:pPr>
        <w:rPr>
          <w:ins w:id="114" w:author="Tilley  Elizabeth" w:date="2022-03-13T15:43:00Z"/>
          <w:rFonts w:ascii="Times" w:hAnsi="Times"/>
          <w:highlight w:val="yellow"/>
          <w:lang w:val="en-GB"/>
        </w:rPr>
      </w:pPr>
      <w:r w:rsidRPr="00A2207E">
        <w:rPr>
          <w:rFonts w:ascii="Times" w:hAnsi="Times"/>
          <w:highlight w:val="yellow"/>
          <w:lang w:val="en-GB"/>
        </w:rPr>
        <w:t>&lt;photos of air sensors&gt;</w:t>
      </w:r>
    </w:p>
    <w:p w14:paraId="056DC880" w14:textId="77777777" w:rsidR="00FE5E21" w:rsidRPr="00A2207E" w:rsidRDefault="00FE5E21" w:rsidP="00FE2A2F">
      <w:pPr>
        <w:rPr>
          <w:rFonts w:ascii="Times" w:hAnsi="Times"/>
          <w:highlight w:val="yellow"/>
          <w:lang w:val="en-GB"/>
        </w:rPr>
      </w:pPr>
    </w:p>
    <w:p w14:paraId="51FF7859" w14:textId="6AE87361" w:rsidR="00FE2A2F" w:rsidRPr="00A2207E" w:rsidRDefault="00FE2A2F" w:rsidP="00FE2A2F">
      <w:pPr>
        <w:spacing w:line="360" w:lineRule="auto"/>
        <w:rPr>
          <w:rFonts w:ascii="Times" w:hAnsi="Times"/>
          <w:lang w:val="en-GB"/>
        </w:rPr>
      </w:pPr>
      <w:commentRangeStart w:id="115"/>
      <w:r w:rsidRPr="00A2207E">
        <w:rPr>
          <w:rFonts w:ascii="Times" w:hAnsi="Times"/>
          <w:highlight w:val="yellow"/>
          <w:lang w:val="en-GB"/>
        </w:rPr>
        <w:t>Summary of what was inside and what was outside</w:t>
      </w:r>
      <w:commentRangeEnd w:id="115"/>
      <w:r w:rsidR="00FE5E21">
        <w:rPr>
          <w:rStyle w:val="CommentReference"/>
          <w:rFonts w:ascii="Times" w:eastAsiaTheme="minorHAnsi" w:hAnsi="Times" w:cstheme="minorBidi"/>
          <w:lang w:eastAsia="en-US"/>
        </w:rPr>
        <w:commentReference w:id="115"/>
      </w:r>
    </w:p>
    <w:p w14:paraId="104F6745" w14:textId="6AC8555F" w:rsidR="00CC010C" w:rsidRPr="00A2207E" w:rsidRDefault="00CC010C" w:rsidP="00EC4E5F">
      <w:pPr>
        <w:spacing w:line="360" w:lineRule="auto"/>
        <w:jc w:val="both"/>
        <w:rPr>
          <w:rFonts w:ascii="Times" w:hAnsi="Times"/>
          <w:lang w:val="en-GB"/>
        </w:rPr>
      </w:pPr>
      <w:r w:rsidRPr="00A2207E">
        <w:rPr>
          <w:rFonts w:ascii="Times" w:hAnsi="Times"/>
          <w:lang w:val="en-GB"/>
        </w:rPr>
        <w:t xml:space="preserve">The air quality sensors had to be up and running for the whole duration of the project scope. To achieve this, each sensor unit was equipped with an extra battery in addition to the standard external battery of 5000mAh. Each battery powered an air quality sensor unit for three days continuously. To avoid any down time, we changed the batteries every two days. Data </w:t>
      </w:r>
      <w:del w:id="116" w:author="Tilley  Elizabeth" w:date="2022-03-13T15:43:00Z">
        <w:r w:rsidRPr="00A2207E" w:rsidDel="00FE5E21">
          <w:rPr>
            <w:rFonts w:ascii="Times" w:hAnsi="Times"/>
            <w:lang w:val="en-GB"/>
          </w:rPr>
          <w:delText xml:space="preserve">was </w:delText>
        </w:r>
      </w:del>
      <w:ins w:id="117" w:author="Tilley  Elizabeth" w:date="2022-03-13T15:43:00Z">
        <w:r w:rsidR="00FE5E21">
          <w:rPr>
            <w:rFonts w:ascii="Times" w:hAnsi="Times"/>
            <w:lang w:val="en-GB"/>
          </w:rPr>
          <w:t>were</w:t>
        </w:r>
        <w:r w:rsidR="00FE5E21" w:rsidRPr="00A2207E">
          <w:rPr>
            <w:rFonts w:ascii="Times" w:hAnsi="Times"/>
            <w:lang w:val="en-GB"/>
          </w:rPr>
          <w:t xml:space="preserve"> </w:t>
        </w:r>
      </w:ins>
      <w:r w:rsidRPr="00A2207E">
        <w:rPr>
          <w:rFonts w:ascii="Times" w:hAnsi="Times"/>
          <w:lang w:val="en-GB"/>
        </w:rPr>
        <w:t>also collected from the sensor at the time of battery replacement. The sensors were capable of being connected to WIFI, a feature which enable</w:t>
      </w:r>
      <w:ins w:id="118" w:author="Tilley  Elizabeth" w:date="2022-03-13T15:43:00Z">
        <w:r w:rsidR="00FE5E21">
          <w:rPr>
            <w:rFonts w:ascii="Times" w:hAnsi="Times"/>
            <w:lang w:val="en-GB"/>
          </w:rPr>
          <w:t>d</w:t>
        </w:r>
      </w:ins>
      <w:r w:rsidRPr="00A2207E">
        <w:rPr>
          <w:rFonts w:ascii="Times" w:hAnsi="Times"/>
          <w:lang w:val="en-GB"/>
        </w:rPr>
        <w:t xml:space="preserve"> us to download the data into our computers wirelessly. The data w</w:t>
      </w:r>
      <w:ins w:id="119" w:author="Tilley  Elizabeth" w:date="2022-03-13T15:43:00Z">
        <w:r w:rsidR="00FE5E21">
          <w:rPr>
            <w:rFonts w:ascii="Times" w:hAnsi="Times"/>
            <w:lang w:val="en-GB"/>
          </w:rPr>
          <w:t>ere</w:t>
        </w:r>
      </w:ins>
      <w:del w:id="120" w:author="Tilley  Elizabeth" w:date="2022-03-13T15:43:00Z">
        <w:r w:rsidRPr="00A2207E" w:rsidDel="00FE5E21">
          <w:rPr>
            <w:rFonts w:ascii="Times" w:hAnsi="Times"/>
            <w:lang w:val="en-GB"/>
          </w:rPr>
          <w:delText>as</w:delText>
        </w:r>
      </w:del>
      <w:r w:rsidRPr="00A2207E">
        <w:rPr>
          <w:rFonts w:ascii="Times" w:hAnsi="Times"/>
          <w:lang w:val="en-GB"/>
        </w:rPr>
        <w:t xml:space="preserve"> downloaded into pre-organized folders by building name and by week number </w:t>
      </w:r>
      <w:r w:rsidR="00FE2A2F" w:rsidRPr="00A2207E">
        <w:rPr>
          <w:rFonts w:ascii="Times" w:hAnsi="Times"/>
          <w:lang w:val="en-GB"/>
        </w:rPr>
        <w:t>to</w:t>
      </w:r>
      <w:r w:rsidRPr="00A2207E">
        <w:rPr>
          <w:rFonts w:ascii="Times" w:hAnsi="Times"/>
          <w:lang w:val="en-GB"/>
        </w:rPr>
        <w:t xml:space="preserve"> make</w:t>
      </w:r>
      <w:r w:rsidR="00FE2A2F" w:rsidRPr="00A2207E">
        <w:rPr>
          <w:rFonts w:ascii="Times" w:hAnsi="Times"/>
          <w:lang w:val="en-GB"/>
        </w:rPr>
        <w:t xml:space="preserve"> </w:t>
      </w:r>
      <w:proofErr w:type="gramStart"/>
      <w:r w:rsidR="00FE2A2F" w:rsidRPr="00A2207E">
        <w:rPr>
          <w:rFonts w:ascii="Times" w:hAnsi="Times"/>
          <w:lang w:val="en-GB"/>
        </w:rPr>
        <w:t xml:space="preserve">the </w:t>
      </w:r>
      <w:r w:rsidRPr="00A2207E">
        <w:rPr>
          <w:rFonts w:ascii="Times" w:hAnsi="Times"/>
          <w:lang w:val="en-GB"/>
        </w:rPr>
        <w:t xml:space="preserve"> data</w:t>
      </w:r>
      <w:proofErr w:type="gramEnd"/>
      <w:r w:rsidRPr="00A2207E">
        <w:rPr>
          <w:rFonts w:ascii="Times" w:hAnsi="Times"/>
          <w:lang w:val="en-GB"/>
        </w:rPr>
        <w:t xml:space="preserve"> analysis process easier for the study team. </w:t>
      </w:r>
    </w:p>
    <w:p w14:paraId="39AB9D14" w14:textId="77777777" w:rsidR="004510CD" w:rsidRPr="00A2207E" w:rsidRDefault="004510CD" w:rsidP="00EC4E5F">
      <w:pPr>
        <w:pStyle w:val="Heading2"/>
        <w:rPr>
          <w:rFonts w:ascii="Times" w:hAnsi="Times"/>
          <w:lang w:val="en-GB"/>
        </w:rPr>
      </w:pPr>
      <w:bookmarkStart w:id="121" w:name="_Toc90316153"/>
      <w:bookmarkStart w:id="122" w:name="_Toc98077536"/>
      <w:r w:rsidRPr="00A2207E">
        <w:rPr>
          <w:rFonts w:ascii="Times" w:hAnsi="Times"/>
          <w:lang w:val="en-GB"/>
        </w:rPr>
        <w:t>Qualitative Methods</w:t>
      </w:r>
      <w:bookmarkEnd w:id="121"/>
      <w:bookmarkEnd w:id="122"/>
    </w:p>
    <w:p w14:paraId="6B0640CC" w14:textId="121A0BCE" w:rsidR="003F74DC" w:rsidRPr="00A2207E" w:rsidRDefault="003F74DC">
      <w:pPr>
        <w:spacing w:line="360" w:lineRule="auto"/>
        <w:jc w:val="both"/>
        <w:rPr>
          <w:rFonts w:ascii="Times" w:hAnsi="Times"/>
          <w:lang w:val="en-GB"/>
        </w:rPr>
        <w:pPrChange w:id="123" w:author="Tilley  Elizabeth" w:date="2022-03-13T15:43:00Z">
          <w:pPr/>
        </w:pPrChange>
      </w:pPr>
      <w:r w:rsidRPr="00A2207E">
        <w:rPr>
          <w:rFonts w:ascii="Times" w:hAnsi="Times"/>
          <w:lang w:val="en-GB"/>
        </w:rPr>
        <w:t>Qualitative data collection consisted of 2</w:t>
      </w:r>
      <w:r w:rsidR="006D36E5" w:rsidRPr="00A2207E">
        <w:rPr>
          <w:rFonts w:ascii="Times" w:hAnsi="Times"/>
          <w:lang w:val="en-GB"/>
        </w:rPr>
        <w:t>6 semi-structured interviews with</w:t>
      </w:r>
      <w:r w:rsidRPr="00A2207E">
        <w:rPr>
          <w:rFonts w:ascii="Times" w:hAnsi="Times"/>
          <w:lang w:val="en-GB"/>
        </w:rPr>
        <w:t xml:space="preserve"> caregivers and</w:t>
      </w:r>
      <w:r w:rsidR="006D36E5" w:rsidRPr="00A2207E">
        <w:rPr>
          <w:rFonts w:ascii="Times" w:hAnsi="Times"/>
          <w:lang w:val="en-GB"/>
        </w:rPr>
        <w:t xml:space="preserve"> </w:t>
      </w:r>
      <w:r w:rsidRPr="00A2207E">
        <w:rPr>
          <w:rFonts w:ascii="Times" w:hAnsi="Times"/>
          <w:lang w:val="en-GB"/>
        </w:rPr>
        <w:t>hospital staff (including janitorial and maintenance staff, nurses, doctors, and administrators).</w:t>
      </w:r>
      <w:r w:rsidR="006D36E5" w:rsidRPr="00A2207E">
        <w:rPr>
          <w:rFonts w:ascii="Times" w:hAnsi="Times"/>
          <w:lang w:val="en-GB"/>
        </w:rPr>
        <w:t xml:space="preserve"> According to </w:t>
      </w:r>
      <w:proofErr w:type="spellStart"/>
      <w:r w:rsidR="006D36E5" w:rsidRPr="00A2207E">
        <w:rPr>
          <w:rFonts w:ascii="Times" w:hAnsi="Times"/>
          <w:lang w:val="en-GB"/>
        </w:rPr>
        <w:t>Bjorholt</w:t>
      </w:r>
      <w:proofErr w:type="spellEnd"/>
      <w:r w:rsidR="006D36E5" w:rsidRPr="00A2207E">
        <w:rPr>
          <w:rFonts w:ascii="Times" w:hAnsi="Times"/>
          <w:lang w:val="en-GB"/>
        </w:rPr>
        <w:t xml:space="preserve"> and </w:t>
      </w:r>
      <w:proofErr w:type="spellStart"/>
      <w:r w:rsidR="006D36E5" w:rsidRPr="00A2207E">
        <w:rPr>
          <w:rFonts w:ascii="Times" w:hAnsi="Times"/>
          <w:lang w:val="en-GB"/>
        </w:rPr>
        <w:t>Farstad</w:t>
      </w:r>
      <w:proofErr w:type="spellEnd"/>
      <w:r w:rsidR="006D36E5" w:rsidRPr="00A2207E">
        <w:rPr>
          <w:rFonts w:ascii="Times" w:hAnsi="Times"/>
          <w:lang w:val="en-GB"/>
        </w:rPr>
        <w:t xml:space="preserve"> </w:t>
      </w:r>
      <w:r w:rsidR="006D36E5" w:rsidRPr="00A2207E">
        <w:rPr>
          <w:rFonts w:ascii="Times" w:hAnsi="Times"/>
          <w:u w:color="000000"/>
          <w:lang w:val="en-GB"/>
          <w14:textOutline w14:w="12700" w14:cap="flat" w14:cmpd="sng" w14:algn="ctr">
            <w14:noFill/>
            <w14:prstDash w14:val="solid"/>
            <w14:miter w14:lim="400000"/>
          </w14:textOutline>
        </w:rPr>
        <w:fldChar w:fldCharType="begin"/>
      </w:r>
      <w:r w:rsidR="006D36E5" w:rsidRPr="00A2207E">
        <w:rPr>
          <w:rFonts w:ascii="Times" w:hAnsi="Times"/>
          <w:lang w:val="en-GB"/>
        </w:rPr>
        <w:instrText xml:space="preserve"> ADDIN EN.CITE &lt;EndNote&gt;&lt;Cite ExcludeAuth="1"&gt;&lt;Author&gt;Bjorholt&lt;/Author&gt;&lt;Year&gt;2012&lt;/Year&gt;&lt;RecNum&gt;313&lt;/RecNum&gt;&lt;DisplayText&gt;(2012)&lt;/DisplayText&gt;&lt;record&gt;&lt;rec-number&gt;313&lt;/rec-number&gt;&lt;foreign-keys&gt;&lt;key app="EN" db-id="zevvdzfvgsp59keeazav0a5u2v9tezxww2es"&gt;313&lt;/key&gt;&lt;/foreign-keys&gt;&lt;ref-type name="Journal Article"&gt;17&lt;/ref-type&gt;&lt;contributors&gt;&lt;authors&gt;&lt;author&gt;Bjorholt, M.&lt;/author&gt;&lt;author&gt;Farstad, G.R.&lt;/author&gt;&lt;/authors&gt;&lt;/contributors&gt;&lt;titles&gt;&lt;title&gt;&amp;apos;Am I rambling?&amp;apos;: on the advantages of interviewing couples together&lt;/title&gt;&lt;secondary-title&gt;Qualitative Research&lt;/secondary-title&gt;&lt;/titles&gt;&lt;pages&gt;3-19&lt;/pages&gt;&lt;volume&gt;14&lt;/volume&gt;&lt;number&gt;1&lt;/number&gt;&lt;dates&gt;&lt;year&gt;2012&lt;/year&gt;&lt;/dates&gt;&lt;urls&gt;&lt;/urls&gt;&lt;/record&gt;&lt;/Cite&gt;&lt;/EndNote&gt;</w:instrText>
      </w:r>
      <w:r w:rsidR="006D36E5" w:rsidRPr="00A2207E">
        <w:rPr>
          <w:rFonts w:ascii="Times" w:hAnsi="Times"/>
          <w:u w:color="000000"/>
          <w:lang w:val="en-GB"/>
          <w14:textOutline w14:w="12700" w14:cap="flat" w14:cmpd="sng" w14:algn="ctr">
            <w14:noFill/>
            <w14:prstDash w14:val="solid"/>
            <w14:miter w14:lim="400000"/>
          </w14:textOutline>
        </w:rPr>
        <w:fldChar w:fldCharType="separate"/>
      </w:r>
      <w:r w:rsidR="006D36E5" w:rsidRPr="00A2207E">
        <w:rPr>
          <w:rFonts w:ascii="Times" w:hAnsi="Times"/>
          <w:lang w:val="en-GB"/>
        </w:rPr>
        <w:t>(</w:t>
      </w:r>
      <w:r w:rsidR="000D7C10" w:rsidRPr="00A2207E">
        <w:rPr>
          <w:rFonts w:ascii="Times" w:hAnsi="Times"/>
        </w:rPr>
        <w:fldChar w:fldCharType="begin"/>
      </w:r>
      <w:r w:rsidR="000D7C10" w:rsidRPr="00A2207E">
        <w:rPr>
          <w:rFonts w:ascii="Times" w:hAnsi="Times"/>
        </w:rPr>
        <w:instrText xml:space="preserve"> HYPERLINK \l "_ENREF_6" \o "Bjorholt, 2012 #313" </w:instrText>
      </w:r>
      <w:r w:rsidR="000D7C10" w:rsidRPr="00A2207E">
        <w:rPr>
          <w:rFonts w:ascii="Times" w:hAnsi="Times"/>
        </w:rPr>
        <w:fldChar w:fldCharType="separate"/>
      </w:r>
      <w:r w:rsidR="006D36E5" w:rsidRPr="00A2207E">
        <w:rPr>
          <w:rFonts w:ascii="Times" w:hAnsi="Times"/>
          <w:lang w:val="en-GB"/>
        </w:rPr>
        <w:t>2012</w:t>
      </w:r>
      <w:r w:rsidR="000D7C10" w:rsidRPr="00A2207E">
        <w:rPr>
          <w:rFonts w:ascii="Times" w:hAnsi="Times"/>
          <w:lang w:val="en-GB"/>
        </w:rPr>
        <w:fldChar w:fldCharType="end"/>
      </w:r>
      <w:r w:rsidR="006D36E5" w:rsidRPr="00A2207E">
        <w:rPr>
          <w:rFonts w:ascii="Times" w:hAnsi="Times"/>
          <w:lang w:val="en-GB"/>
        </w:rPr>
        <w:t>)</w:t>
      </w:r>
      <w:r w:rsidR="006D36E5" w:rsidRPr="00A2207E">
        <w:rPr>
          <w:rFonts w:ascii="Times" w:hAnsi="Times"/>
          <w:u w:color="000000"/>
          <w:lang w:val="en-GB"/>
          <w14:textOutline w14:w="12700" w14:cap="flat" w14:cmpd="sng" w14:algn="ctr">
            <w14:noFill/>
            <w14:prstDash w14:val="solid"/>
            <w14:miter w14:lim="400000"/>
          </w14:textOutline>
        </w:rPr>
        <w:fldChar w:fldCharType="end"/>
      </w:r>
      <w:r w:rsidR="006D36E5" w:rsidRPr="00A2207E">
        <w:rPr>
          <w:rFonts w:ascii="Times" w:hAnsi="Times"/>
          <w:lang w:val="en-GB"/>
        </w:rPr>
        <w:t xml:space="preserve"> semi-structured interviews follow a framework of themes, but do not constrain the respondent to a particular topic. This type of interview allows for greater flexibility in questioning, and respondents are allowed greater scope for “elaboration and general discussion rather than just being presented with a set of fixed questions or questions demanding only fixed responses” </w:t>
      </w:r>
      <w:r w:rsidR="006D36E5" w:rsidRPr="00A2207E">
        <w:rPr>
          <w:rFonts w:ascii="Times" w:hAnsi="Times"/>
          <w:u w:color="000000"/>
          <w:lang w:val="en-GB"/>
          <w14:textOutline w14:w="12700" w14:cap="flat" w14:cmpd="sng" w14:algn="ctr">
            <w14:noFill/>
            <w14:prstDash w14:val="solid"/>
            <w14:miter w14:lim="400000"/>
          </w14:textOutline>
        </w:rPr>
        <w:fldChar w:fldCharType="begin"/>
      </w:r>
      <w:r w:rsidR="006D36E5" w:rsidRPr="00A2207E">
        <w:rPr>
          <w:rFonts w:ascii="Times" w:hAnsi="Times"/>
          <w:lang w:val="en-GB"/>
        </w:rPr>
        <w:instrText xml:space="preserve"> ADDIN EN.CITE &lt;EndNote&gt;&lt;Cite&gt;&lt;Author&gt;Robinson&lt;/Author&gt;&lt;Year&gt;1998&lt;/Year&gt;&lt;RecNum&gt;289&lt;/RecNum&gt;&lt;Pages&gt;413&lt;/Pages&gt;&lt;DisplayText&gt;(Robinson, 1998, p. 413)&lt;/DisplayText&gt;&lt;record&gt;&lt;rec-number&gt;289&lt;/rec-number&gt;&lt;foreign-keys&gt;&lt;key app="EN" db-id="zevvdzfvgsp59keeazav0a5u2v9tezxww2es"&gt;289&lt;/key&gt;&lt;/foreign-keys&gt;&lt;ref-type name="Book"&gt;6&lt;/ref-type&gt;&lt;contributors&gt;&lt;authors&gt;&lt;author&gt;Robinson, G.&lt;/author&gt;&lt;/authors&gt;&lt;/contributors&gt;&lt;titles&gt;&lt;title&gt;Methods and Techniques in Human Geography&lt;/title&gt;&lt;/titles&gt;&lt;dates&gt;&lt;year&gt;1998&lt;/year&gt;&lt;/dates&gt;&lt;pub-location&gt;Chichester&lt;/pub-location&gt;&lt;publisher&gt;Wiley&lt;/publisher&gt;&lt;urls&gt;&lt;/urls&gt;&lt;/record&gt;&lt;/Cite&gt;&lt;/EndNote&gt;</w:instrText>
      </w:r>
      <w:r w:rsidR="006D36E5" w:rsidRPr="00A2207E">
        <w:rPr>
          <w:rFonts w:ascii="Times" w:hAnsi="Times"/>
          <w:u w:color="000000"/>
          <w:lang w:val="en-GB"/>
          <w14:textOutline w14:w="12700" w14:cap="flat" w14:cmpd="sng" w14:algn="ctr">
            <w14:noFill/>
            <w14:prstDash w14:val="solid"/>
            <w14:miter w14:lim="400000"/>
          </w14:textOutline>
        </w:rPr>
        <w:fldChar w:fldCharType="separate"/>
      </w:r>
      <w:r w:rsidR="006D36E5" w:rsidRPr="00A2207E">
        <w:rPr>
          <w:rFonts w:ascii="Times" w:hAnsi="Times"/>
          <w:lang w:val="en-GB"/>
        </w:rPr>
        <w:t>(</w:t>
      </w:r>
      <w:r w:rsidR="000D7C10" w:rsidRPr="00A2207E">
        <w:rPr>
          <w:rFonts w:ascii="Times" w:hAnsi="Times"/>
        </w:rPr>
        <w:fldChar w:fldCharType="begin"/>
      </w:r>
      <w:r w:rsidR="000D7C10" w:rsidRPr="00A2207E">
        <w:rPr>
          <w:rFonts w:ascii="Times" w:hAnsi="Times"/>
        </w:rPr>
        <w:instrText xml:space="preserve"> HYPERLINK \l "_ENREF_32" \o "Robinson, 1998 #289" </w:instrText>
      </w:r>
      <w:r w:rsidR="000D7C10" w:rsidRPr="00A2207E">
        <w:rPr>
          <w:rFonts w:ascii="Times" w:hAnsi="Times"/>
        </w:rPr>
        <w:fldChar w:fldCharType="separate"/>
      </w:r>
      <w:r w:rsidR="006D36E5" w:rsidRPr="00A2207E">
        <w:rPr>
          <w:rFonts w:ascii="Times" w:hAnsi="Times"/>
          <w:lang w:val="en-GB"/>
        </w:rPr>
        <w:t>Robinson, 1998, p. 413</w:t>
      </w:r>
      <w:r w:rsidR="000D7C10" w:rsidRPr="00A2207E">
        <w:rPr>
          <w:rFonts w:ascii="Times" w:hAnsi="Times"/>
          <w:lang w:val="en-GB"/>
        </w:rPr>
        <w:fldChar w:fldCharType="end"/>
      </w:r>
      <w:r w:rsidR="006D36E5" w:rsidRPr="00A2207E">
        <w:rPr>
          <w:rFonts w:ascii="Times" w:hAnsi="Times"/>
          <w:lang w:val="en-GB"/>
        </w:rPr>
        <w:t>)</w:t>
      </w:r>
      <w:r w:rsidR="006D36E5" w:rsidRPr="00A2207E">
        <w:rPr>
          <w:rFonts w:ascii="Times" w:hAnsi="Times"/>
          <w:u w:color="000000"/>
          <w:lang w:val="en-GB"/>
          <w14:textOutline w14:w="12700" w14:cap="flat" w14:cmpd="sng" w14:algn="ctr">
            <w14:noFill/>
            <w14:prstDash w14:val="solid"/>
            <w14:miter w14:lim="400000"/>
          </w14:textOutline>
        </w:rPr>
        <w:fldChar w:fldCharType="end"/>
      </w:r>
      <w:r w:rsidR="006D36E5" w:rsidRPr="00A2207E">
        <w:rPr>
          <w:rFonts w:ascii="Times" w:hAnsi="Times"/>
          <w:lang w:val="en-GB"/>
        </w:rPr>
        <w:t xml:space="preserve">. This format gave respondents the opportunity to address issues that they considered important and allowed for themes to emerge that may not have been identified during the pilot phase. From a constructivist perspective, meaning, developed through a conversation or interview, is seen as the product of co-production between the interviewer and the interviewee </w:t>
      </w:r>
      <w:r w:rsidR="006D36E5" w:rsidRPr="00A2207E">
        <w:rPr>
          <w:rFonts w:ascii="Times" w:hAnsi="Times"/>
          <w:lang w:val="en-GB"/>
        </w:rPr>
        <w:fldChar w:fldCharType="begin"/>
      </w:r>
      <w:r w:rsidR="006D36E5" w:rsidRPr="00A2207E">
        <w:rPr>
          <w:rFonts w:ascii="Times" w:hAnsi="Times"/>
          <w:lang w:val="en-GB"/>
        </w:rPr>
        <w:instrText xml:space="preserve"> ADDIN EN.CITE &lt;EndNote&gt;&lt;Cite&gt;&lt;Author&gt;Denzin&lt;/Author&gt;&lt;Year&gt;2017&lt;/Year&gt;&lt;RecNum&gt;15&lt;/RecNum&gt;&lt;DisplayText&gt;(Denzin et al., 2017)&lt;/DisplayText&gt;&lt;record&gt;&lt;rec-number&gt;15&lt;/rec-number&gt;&lt;foreign-keys&gt;&lt;key app="EN" db-id="2sp5ez2wps9zv3e2se95vxx2ffwaettxffd0"&gt;15&lt;/key&gt;&lt;/foreign-keys&gt;&lt;ref-type name="Journal Article"&gt;17&lt;/ref-type&gt;&lt;contributors&gt;&lt;authors&gt;&lt;author&gt;Denzin, Norman K.&lt;/author&gt;&lt;author&gt;Lincoln, Yvonna S.&lt;/author&gt;&lt;author&gt;MacLure, Maggie&lt;/author&gt;&lt;author&gt;Otterstad, Ann Merete&lt;/author&gt;&lt;author&gt;Torrance, Harry&lt;/author&gt;&lt;author&gt;Cannella, Gaile S.&lt;/author&gt;&lt;author&gt;Koro-Ljungberg, Mirka&lt;/author&gt;&lt;author&gt;McTier, Terrence&lt;/author&gt;&lt;/authors&gt;&lt;/contributors&gt;&lt;titles&gt;&lt;title&gt;Critical Qualitative Methodologies&lt;/title&gt;&lt;secondary-title&gt;Reconceptualizations and Emergent Construction&lt;/secondary-title&gt;&lt;/titles&gt;&lt;pages&gt;482-498&lt;/pages&gt;&lt;volume&gt;10&lt;/volume&gt;&lt;number&gt;4&lt;/number&gt;&lt;dates&gt;&lt;year&gt;2017&lt;/year&gt;&lt;/dates&gt;&lt;urls&gt;&lt;related-urls&gt;&lt;url&gt;http://irqr.ucpress.edu/content/ucpirqr/10/4/482.full.pdf&lt;/url&gt;&lt;/related-urls&gt;&lt;/urls&gt;&lt;electronic-resource-num&gt;10.1525/irqr.2017.10.4.482&lt;/electronic-resource-num&gt;&lt;/record&gt;&lt;/Cite&gt;&lt;/EndNote&gt;</w:instrText>
      </w:r>
      <w:r w:rsidR="006D36E5" w:rsidRPr="00A2207E">
        <w:rPr>
          <w:rFonts w:ascii="Times" w:hAnsi="Times"/>
          <w:lang w:val="en-GB"/>
        </w:rPr>
        <w:fldChar w:fldCharType="separate"/>
      </w:r>
      <w:r w:rsidR="006D36E5" w:rsidRPr="00A2207E">
        <w:rPr>
          <w:rFonts w:ascii="Times" w:hAnsi="Times"/>
          <w:lang w:val="en-GB"/>
        </w:rPr>
        <w:t>(</w:t>
      </w:r>
      <w:r w:rsidR="000D7C10" w:rsidRPr="00A2207E">
        <w:rPr>
          <w:rFonts w:ascii="Times" w:hAnsi="Times"/>
        </w:rPr>
        <w:fldChar w:fldCharType="begin"/>
      </w:r>
      <w:r w:rsidR="000D7C10" w:rsidRPr="00A2207E">
        <w:rPr>
          <w:rFonts w:ascii="Times" w:hAnsi="Times"/>
        </w:rPr>
        <w:instrText xml:space="preserve"> HYPERLINK \l "_ENREF_9" \o "Denzin, 2017 #15" </w:instrText>
      </w:r>
      <w:r w:rsidR="000D7C10" w:rsidRPr="00A2207E">
        <w:rPr>
          <w:rFonts w:ascii="Times" w:hAnsi="Times"/>
        </w:rPr>
        <w:fldChar w:fldCharType="separate"/>
      </w:r>
      <w:r w:rsidR="006D36E5" w:rsidRPr="00A2207E">
        <w:rPr>
          <w:rFonts w:ascii="Times" w:hAnsi="Times"/>
          <w:lang w:val="en-GB"/>
        </w:rPr>
        <w:t>Denzin et al., 2017</w:t>
      </w:r>
      <w:r w:rsidR="000D7C10" w:rsidRPr="00A2207E">
        <w:rPr>
          <w:rFonts w:ascii="Times" w:hAnsi="Times"/>
          <w:lang w:val="en-GB"/>
        </w:rPr>
        <w:fldChar w:fldCharType="end"/>
      </w:r>
      <w:r w:rsidR="006D36E5" w:rsidRPr="00A2207E">
        <w:rPr>
          <w:rFonts w:ascii="Times" w:hAnsi="Times"/>
          <w:lang w:val="en-GB"/>
        </w:rPr>
        <w:t>)</w:t>
      </w:r>
      <w:r w:rsidR="006D36E5" w:rsidRPr="00A2207E">
        <w:rPr>
          <w:rFonts w:ascii="Times" w:hAnsi="Times"/>
          <w:lang w:val="en-GB"/>
        </w:rPr>
        <w:fldChar w:fldCharType="end"/>
      </w:r>
      <w:r w:rsidR="006D36E5" w:rsidRPr="00A2207E">
        <w:rPr>
          <w:rFonts w:ascii="Times" w:hAnsi="Times"/>
          <w:lang w:val="en-GB"/>
        </w:rPr>
        <w:t xml:space="preserve">. So, although responses gathered through interviews were to some degree, a response to the positionality of the interviewer, the open-ended nature of questions allowed respondents the freedom to craft their own replies, without being limited by narrow or leading questions </w:t>
      </w:r>
      <w:r w:rsidR="006D36E5" w:rsidRPr="00A2207E">
        <w:rPr>
          <w:rFonts w:ascii="Times" w:hAnsi="Times"/>
          <w:lang w:val="en-GB"/>
        </w:rPr>
        <w:fldChar w:fldCharType="begin"/>
      </w:r>
      <w:r w:rsidR="006D36E5" w:rsidRPr="00A2207E">
        <w:rPr>
          <w:rFonts w:ascii="Times" w:hAnsi="Times"/>
          <w:lang w:val="en-GB"/>
        </w:rPr>
        <w:instrText xml:space="preserve"> ADDIN EN.CITE &lt;EndNote&gt;&lt;Cite&gt;&lt;Author&gt;Kitchin&lt;/Author&gt;&lt;Year&gt;2001&lt;/Year&gt;&lt;RecNum&gt;450&lt;/RecNum&gt;&lt;DisplayText&gt;(Kitchin &amp;amp; Tate, 2001)&lt;/DisplayText&gt;&lt;record&gt;&lt;rec-number&gt;450&lt;/rec-number&gt;&lt;foreign-keys&gt;&lt;key app="EN" db-id="zevvdzfvgsp59keeazav0a5u2v9tezxww2es"&gt;450&lt;/key&gt;&lt;/foreign-keys&gt;&lt;ref-type name="Book"&gt;6&lt;/ref-type&gt;&lt;contributors&gt;&lt;authors&gt;&lt;author&gt;Kitchin, Rob&lt;/author&gt;&lt;author&gt;Tate, Nicholas&lt;/author&gt;&lt;/authors&gt;&lt;/contributors&gt;&lt;titles&gt;&lt;title&gt;Conducting Research in Human Geography: Theory, Practice and Methodology&lt;/title&gt;&lt;/titles&gt;&lt;dates&gt;&lt;year&gt;2001&lt;/year&gt;&lt;/dates&gt;&lt;urls&gt;&lt;/urls&gt;&lt;/record&gt;&lt;/Cite&gt;&lt;/EndNote&gt;</w:instrText>
      </w:r>
      <w:r w:rsidR="006D36E5" w:rsidRPr="00A2207E">
        <w:rPr>
          <w:rFonts w:ascii="Times" w:hAnsi="Times"/>
          <w:lang w:val="en-GB"/>
        </w:rPr>
        <w:fldChar w:fldCharType="separate"/>
      </w:r>
      <w:r w:rsidR="006D36E5" w:rsidRPr="00A2207E">
        <w:rPr>
          <w:rFonts w:ascii="Times" w:hAnsi="Times"/>
          <w:lang w:val="en-GB"/>
        </w:rPr>
        <w:t>(</w:t>
      </w:r>
      <w:r w:rsidR="000D7C10" w:rsidRPr="00A2207E">
        <w:rPr>
          <w:rFonts w:ascii="Times" w:hAnsi="Times"/>
        </w:rPr>
        <w:fldChar w:fldCharType="begin"/>
      </w:r>
      <w:r w:rsidR="000D7C10" w:rsidRPr="00A2207E">
        <w:rPr>
          <w:rFonts w:ascii="Times" w:hAnsi="Times"/>
        </w:rPr>
        <w:instrText xml:space="preserve"> HYPERLINK \l "_ENREF_22" \o "Kitchin, 2001 #450" </w:instrText>
      </w:r>
      <w:r w:rsidR="000D7C10" w:rsidRPr="00A2207E">
        <w:rPr>
          <w:rFonts w:ascii="Times" w:hAnsi="Times"/>
        </w:rPr>
        <w:fldChar w:fldCharType="separate"/>
      </w:r>
      <w:r w:rsidR="006D36E5" w:rsidRPr="00A2207E">
        <w:rPr>
          <w:rFonts w:ascii="Times" w:hAnsi="Times"/>
          <w:lang w:val="en-GB"/>
        </w:rPr>
        <w:t>Kitchin &amp; Tate, 2001</w:t>
      </w:r>
      <w:r w:rsidR="000D7C10" w:rsidRPr="00A2207E">
        <w:rPr>
          <w:rFonts w:ascii="Times" w:hAnsi="Times"/>
          <w:lang w:val="en-GB"/>
        </w:rPr>
        <w:fldChar w:fldCharType="end"/>
      </w:r>
      <w:r w:rsidR="006D36E5" w:rsidRPr="00A2207E">
        <w:rPr>
          <w:rFonts w:ascii="Times" w:hAnsi="Times"/>
          <w:lang w:val="en-GB"/>
        </w:rPr>
        <w:t>)</w:t>
      </w:r>
      <w:r w:rsidR="006D36E5" w:rsidRPr="00A2207E">
        <w:rPr>
          <w:rFonts w:ascii="Times" w:hAnsi="Times"/>
          <w:lang w:val="en-GB"/>
        </w:rPr>
        <w:fldChar w:fldCharType="end"/>
      </w:r>
      <w:r w:rsidR="006D36E5" w:rsidRPr="00A2207E">
        <w:rPr>
          <w:rFonts w:ascii="Times" w:hAnsi="Times"/>
          <w:lang w:val="en-GB"/>
        </w:rPr>
        <w:t>.</w:t>
      </w:r>
    </w:p>
    <w:p w14:paraId="69F0C220" w14:textId="033E448B" w:rsidR="006D36E5" w:rsidRPr="00A2207E" w:rsidRDefault="006D36E5">
      <w:pPr>
        <w:spacing w:line="360" w:lineRule="auto"/>
        <w:jc w:val="both"/>
        <w:rPr>
          <w:rFonts w:ascii="Times" w:hAnsi="Times"/>
          <w:lang w:val="en-GB"/>
        </w:rPr>
        <w:pPrChange w:id="124" w:author="Tilley  Elizabeth" w:date="2022-03-13T15:43:00Z">
          <w:pPr/>
        </w:pPrChange>
      </w:pPr>
      <w:r w:rsidRPr="00A2207E">
        <w:rPr>
          <w:rFonts w:ascii="Times" w:hAnsi="Times"/>
          <w:lang w:val="en-GB"/>
        </w:rPr>
        <w:lastRenderedPageBreak/>
        <w:t xml:space="preserve">Interview respondents were chosen using a purposive or judgement sampling regimen, i.e. a subjective sampling method in which respondents are selected based on their ability to effectively contribute to the study’s research objectives </w:t>
      </w:r>
      <w:r w:rsidRPr="00A2207E">
        <w:rPr>
          <w:rFonts w:ascii="Times" w:hAnsi="Times"/>
          <w:lang w:val="en-GB"/>
        </w:rPr>
        <w:fldChar w:fldCharType="begin"/>
      </w:r>
      <w:r w:rsidRPr="00A2207E">
        <w:rPr>
          <w:rFonts w:ascii="Times" w:hAnsi="Times"/>
          <w:lang w:val="en-GB"/>
        </w:rPr>
        <w:instrText xml:space="preserve"> ADDIN EN.CITE &lt;EndNote&gt;&lt;Cite&gt;&lt;Author&gt;Kitchin&lt;/Author&gt;&lt;Year&gt;2000&lt;/Year&gt;&lt;RecNum&gt;280&lt;/RecNum&gt;&lt;DisplayText&gt;(Kitchin &amp;amp; Tate, 2000)&lt;/DisplayText&gt;&lt;record&gt;&lt;rec-number&gt;280&lt;/rec-number&gt;&lt;foreign-keys&gt;&lt;key app="EN" db-id="zevvdzfvgsp59keeazav0a5u2v9tezxww2es"&gt;280&lt;/key&gt;&lt;/foreign-keys&gt;&lt;ref-type name="Book"&gt;6&lt;/ref-type&gt;&lt;contributors&gt;&lt;authors&gt;&lt;author&gt;Kitchin, R.&amp;#xD;Tate, N.J.&lt;/author&gt;&lt;/authors&gt;&lt;/contributors&gt;&lt;titles&gt;&lt;title&gt;Conducting Research in Human Geography&lt;/title&gt;&lt;/titles&gt;&lt;dates&gt;&lt;year&gt;2000&lt;/year&gt;&lt;/dates&gt;&lt;pub-location&gt;New Jersey&lt;/pub-location&gt;&lt;publisher&gt;Prentice Hall&lt;/publisher&gt;&lt;urls&gt;&lt;/urls&gt;&lt;/record&gt;&lt;/Cite&gt;&lt;/EndNote&gt;</w:instrText>
      </w:r>
      <w:r w:rsidRPr="00A2207E">
        <w:rPr>
          <w:rFonts w:ascii="Times" w:hAnsi="Times"/>
          <w:lang w:val="en-GB"/>
        </w:rPr>
        <w:fldChar w:fldCharType="separate"/>
      </w:r>
      <w:r w:rsidRPr="00A2207E">
        <w:rPr>
          <w:rFonts w:ascii="Times" w:hAnsi="Times"/>
          <w:lang w:val="en-GB"/>
        </w:rPr>
        <w:t>(</w:t>
      </w:r>
      <w:r w:rsidR="000D7C10" w:rsidRPr="00A2207E">
        <w:rPr>
          <w:rFonts w:ascii="Times" w:hAnsi="Times"/>
        </w:rPr>
        <w:fldChar w:fldCharType="begin"/>
      </w:r>
      <w:r w:rsidR="000D7C10" w:rsidRPr="00A2207E">
        <w:rPr>
          <w:rFonts w:ascii="Times" w:hAnsi="Times"/>
        </w:rPr>
        <w:instrText xml:space="preserve"> HYPERLINK \l "_ENREF_21" \o "Kitchin, 2000 #280" </w:instrText>
      </w:r>
      <w:r w:rsidR="000D7C10" w:rsidRPr="00A2207E">
        <w:rPr>
          <w:rFonts w:ascii="Times" w:hAnsi="Times"/>
        </w:rPr>
        <w:fldChar w:fldCharType="separate"/>
      </w:r>
      <w:r w:rsidRPr="00A2207E">
        <w:rPr>
          <w:rFonts w:ascii="Times" w:hAnsi="Times"/>
          <w:lang w:val="en-GB"/>
        </w:rPr>
        <w:t>Kitchin &amp; Tate, 2000</w:t>
      </w:r>
      <w:r w:rsidR="000D7C10" w:rsidRPr="00A2207E">
        <w:rPr>
          <w:rFonts w:ascii="Times" w:hAnsi="Times"/>
          <w:lang w:val="en-GB"/>
        </w:rPr>
        <w:fldChar w:fldCharType="end"/>
      </w:r>
      <w:r w:rsidRPr="00A2207E">
        <w:rPr>
          <w:rFonts w:ascii="Times" w:hAnsi="Times"/>
          <w:lang w:val="en-GB"/>
        </w:rPr>
        <w:t>)</w:t>
      </w:r>
      <w:r w:rsidRPr="00A2207E">
        <w:rPr>
          <w:rFonts w:ascii="Times" w:hAnsi="Times"/>
          <w:lang w:val="en-GB"/>
        </w:rPr>
        <w:fldChar w:fldCharType="end"/>
      </w:r>
      <w:r w:rsidRPr="00A2207E">
        <w:rPr>
          <w:rFonts w:ascii="Times" w:hAnsi="Times"/>
          <w:lang w:val="en-GB"/>
        </w:rPr>
        <w:t>. Interviews were conducted in the local language (Chichewa), audio recorde</w:t>
      </w:r>
      <w:r w:rsidR="003F74DC" w:rsidRPr="00A2207E">
        <w:rPr>
          <w:rFonts w:ascii="Times" w:hAnsi="Times"/>
          <w:lang w:val="en-GB"/>
        </w:rPr>
        <w:t>d, and transcribed into English</w:t>
      </w:r>
      <w:r w:rsidRPr="00A2207E">
        <w:rPr>
          <w:rFonts w:ascii="Times" w:hAnsi="Times"/>
          <w:lang w:val="en-GB"/>
        </w:rPr>
        <w:t xml:space="preserve">. Participation was voluntary, and responses were recorded anonymously. Collected data </w:t>
      </w:r>
      <w:r w:rsidR="003F74DC" w:rsidRPr="00A2207E">
        <w:rPr>
          <w:rFonts w:ascii="Times" w:hAnsi="Times"/>
          <w:lang w:val="en-GB"/>
        </w:rPr>
        <w:t>w</w:t>
      </w:r>
      <w:r w:rsidR="009A544C" w:rsidRPr="00A2207E">
        <w:rPr>
          <w:rFonts w:ascii="Times" w:hAnsi="Times"/>
          <w:lang w:val="en-GB"/>
        </w:rPr>
        <w:t>ere</w:t>
      </w:r>
      <w:r w:rsidRPr="00A2207E">
        <w:rPr>
          <w:rFonts w:ascii="Times" w:hAnsi="Times"/>
          <w:lang w:val="en-GB"/>
        </w:rPr>
        <w:t xml:space="preserve"> analysed thematically. Broadly, thematic analysis is a methodology used for identifying, analysing, and reporting patterns or themes within data </w:t>
      </w:r>
      <w:r w:rsidRPr="00A2207E">
        <w:rPr>
          <w:rFonts w:ascii="Times" w:hAnsi="Times"/>
          <w:lang w:val="en-GB"/>
        </w:rPr>
        <w:fldChar w:fldCharType="begin"/>
      </w:r>
      <w:r w:rsidRPr="00A2207E">
        <w:rPr>
          <w:rFonts w:ascii="Times" w:hAnsi="Times"/>
          <w:lang w:val="en-GB"/>
        </w:rPr>
        <w:instrText xml:space="preserve"> ADDIN EN.CITE &lt;EndNote&gt;&lt;Cite&gt;&lt;Author&gt;Braun&lt;/Author&gt;&lt;Year&gt;2006&lt;/Year&gt;&lt;RecNum&gt;297&lt;/RecNum&gt;&lt;DisplayText&gt;(Braun &amp;amp; Clarke, 2006)&lt;/DisplayText&gt;&lt;record&gt;&lt;rec-number&gt;297&lt;/rec-number&gt;&lt;foreign-keys&gt;&lt;key app="EN" db-id="zevvdzfvgsp59keeazav0a5u2v9tezxww2es"&gt;297&lt;/key&gt;&lt;/foreign-keys&gt;&lt;ref-type name="Journal Article"&gt;17&lt;/ref-type&gt;&lt;contributors&gt;&lt;authors&gt;&lt;author&gt;Braun, V.&lt;/author&gt;&lt;author&gt;Clarke, V.&lt;/author&gt;&lt;/authors&gt;&lt;/contributors&gt;&lt;titles&gt;&lt;title&gt;Using Thematic Analysis in Psychology&lt;/title&gt;&lt;secondary-title&gt;Qualitative Research in Psychology&lt;/secondary-title&gt;&lt;/titles&gt;&lt;pages&gt;77-101&lt;/pages&gt;&lt;volume&gt;3&lt;/volume&gt;&lt;number&gt;2&lt;/number&gt;&lt;dates&gt;&lt;year&gt;2006&lt;/year&gt;&lt;/dates&gt;&lt;urls&gt;&lt;/urls&gt;&lt;/record&gt;&lt;/Cite&gt;&lt;/EndNote&gt;</w:instrText>
      </w:r>
      <w:r w:rsidRPr="00A2207E">
        <w:rPr>
          <w:rFonts w:ascii="Times" w:hAnsi="Times"/>
          <w:lang w:val="en-GB"/>
        </w:rPr>
        <w:fldChar w:fldCharType="separate"/>
      </w:r>
      <w:r w:rsidRPr="00A2207E">
        <w:rPr>
          <w:rFonts w:ascii="Times" w:hAnsi="Times"/>
          <w:lang w:val="en-GB"/>
        </w:rPr>
        <w:t>(</w:t>
      </w:r>
      <w:r w:rsidR="000D7C10" w:rsidRPr="00A2207E">
        <w:rPr>
          <w:rFonts w:ascii="Times" w:hAnsi="Times"/>
        </w:rPr>
        <w:fldChar w:fldCharType="begin"/>
      </w:r>
      <w:r w:rsidR="000D7C10" w:rsidRPr="00A2207E">
        <w:rPr>
          <w:rFonts w:ascii="Times" w:hAnsi="Times"/>
        </w:rPr>
        <w:instrText xml:space="preserve"> HYPERLINK \l "_ENREF_7" \o "Braun, 2006 #297" </w:instrText>
      </w:r>
      <w:r w:rsidR="000D7C10" w:rsidRPr="00A2207E">
        <w:rPr>
          <w:rFonts w:ascii="Times" w:hAnsi="Times"/>
        </w:rPr>
        <w:fldChar w:fldCharType="separate"/>
      </w:r>
      <w:r w:rsidRPr="00A2207E">
        <w:rPr>
          <w:rFonts w:ascii="Times" w:hAnsi="Times"/>
          <w:lang w:val="en-GB"/>
        </w:rPr>
        <w:t>Braun &amp; Clarke, 2006</w:t>
      </w:r>
      <w:r w:rsidR="000D7C10" w:rsidRPr="00A2207E">
        <w:rPr>
          <w:rFonts w:ascii="Times" w:hAnsi="Times"/>
          <w:lang w:val="en-GB"/>
        </w:rPr>
        <w:fldChar w:fldCharType="end"/>
      </w:r>
      <w:r w:rsidRPr="00A2207E">
        <w:rPr>
          <w:rFonts w:ascii="Times" w:hAnsi="Times"/>
          <w:lang w:val="en-GB"/>
        </w:rPr>
        <w:t>)</w:t>
      </w:r>
      <w:r w:rsidRPr="00A2207E">
        <w:rPr>
          <w:rFonts w:ascii="Times" w:hAnsi="Times"/>
          <w:lang w:val="en-GB"/>
        </w:rPr>
        <w:fldChar w:fldCharType="end"/>
      </w:r>
      <w:r w:rsidRPr="00A2207E">
        <w:rPr>
          <w:rFonts w:ascii="Times" w:hAnsi="Times"/>
          <w:lang w:val="en-GB"/>
        </w:rPr>
        <w:t xml:space="preserve">. </w:t>
      </w:r>
      <w:r w:rsidR="003F74DC" w:rsidRPr="00A2207E">
        <w:rPr>
          <w:rFonts w:ascii="Times" w:hAnsi="Times"/>
          <w:lang w:val="en-GB"/>
        </w:rPr>
        <w:t>Interview data w</w:t>
      </w:r>
      <w:r w:rsidR="009A544C" w:rsidRPr="00A2207E">
        <w:rPr>
          <w:rFonts w:ascii="Times" w:hAnsi="Times"/>
          <w:lang w:val="en-GB"/>
        </w:rPr>
        <w:t>ere</w:t>
      </w:r>
      <w:r w:rsidRPr="00A2207E">
        <w:rPr>
          <w:rFonts w:ascii="Times" w:hAnsi="Times"/>
          <w:lang w:val="en-GB"/>
        </w:rPr>
        <w:t xml:space="preserve"> stored, transcribed, and then coded within the software programme </w:t>
      </w:r>
      <w:proofErr w:type="spellStart"/>
      <w:r w:rsidRPr="00A2207E">
        <w:rPr>
          <w:rFonts w:ascii="Times" w:hAnsi="Times"/>
          <w:lang w:val="en-GB"/>
        </w:rPr>
        <w:t>Nvivo</w:t>
      </w:r>
      <w:proofErr w:type="spellEnd"/>
      <w:r w:rsidRPr="00A2207E">
        <w:rPr>
          <w:rFonts w:ascii="Times" w:hAnsi="Times"/>
          <w:lang w:val="en-GB"/>
        </w:rPr>
        <w:t>, which organises materials and assists with the coding process.</w:t>
      </w:r>
    </w:p>
    <w:p w14:paraId="3D78452D" w14:textId="77777777" w:rsidR="004510CD" w:rsidRPr="00A2207E" w:rsidRDefault="004510CD" w:rsidP="004510CD">
      <w:pPr>
        <w:rPr>
          <w:rFonts w:ascii="Times" w:hAnsi="Times"/>
          <w:lang w:val="en-GB"/>
        </w:rPr>
      </w:pPr>
    </w:p>
    <w:p w14:paraId="4A029541" w14:textId="4BC78B08" w:rsidR="004510CD" w:rsidRDefault="004373BA" w:rsidP="0017164C">
      <w:pPr>
        <w:pStyle w:val="Heading1"/>
        <w:rPr>
          <w:rFonts w:ascii="Times" w:hAnsi="Times"/>
          <w:lang w:val="en-GB"/>
        </w:rPr>
      </w:pPr>
      <w:bookmarkStart w:id="125" w:name="_Toc90316154"/>
      <w:bookmarkStart w:id="126" w:name="_Toc98077537"/>
      <w:r w:rsidRPr="00A2207E">
        <w:rPr>
          <w:rFonts w:ascii="Times" w:hAnsi="Times"/>
          <w:lang w:val="en-GB"/>
        </w:rPr>
        <w:t xml:space="preserve">Results and </w:t>
      </w:r>
      <w:r w:rsidR="002005AF" w:rsidRPr="00A2207E">
        <w:rPr>
          <w:rFonts w:ascii="Times" w:hAnsi="Times"/>
          <w:lang w:val="en-GB"/>
        </w:rPr>
        <w:t>Discussion</w:t>
      </w:r>
      <w:bookmarkEnd w:id="125"/>
      <w:bookmarkEnd w:id="126"/>
    </w:p>
    <w:p w14:paraId="47DD8F96" w14:textId="77777777" w:rsidR="00EE39F2" w:rsidRPr="00B537FB" w:rsidRDefault="00EE39F2" w:rsidP="00EE39F2">
      <w:pPr>
        <w:rPr>
          <w:highlight w:val="yellow"/>
          <w:lang w:val="en-GB"/>
        </w:rPr>
      </w:pPr>
      <w:r w:rsidRPr="00DE0726">
        <w:rPr>
          <w:highlight w:val="yellow"/>
          <w:lang w:val="en-US"/>
        </w:rPr>
        <w:t>##</w:t>
      </w:r>
      <w:r w:rsidRPr="00B537FB">
        <w:rPr>
          <w:highlight w:val="yellow"/>
          <w:lang w:val="en-GB"/>
        </w:rPr>
        <w:t>What are the first and last days of data?</w:t>
      </w:r>
    </w:p>
    <w:p w14:paraId="19DA3C18" w14:textId="77777777" w:rsidR="00EE39F2" w:rsidRPr="00682460" w:rsidRDefault="00EE39F2" w:rsidP="00EE39F2">
      <w:pPr>
        <w:rPr>
          <w:lang w:val="en-GB"/>
        </w:rPr>
      </w:pPr>
      <w:r w:rsidRPr="00B537FB">
        <w:rPr>
          <w:highlight w:val="yellow"/>
          <w:lang w:val="en-GB"/>
        </w:rPr>
        <w:t>##What are the total number of days in the sample?</w:t>
      </w:r>
    </w:p>
    <w:p w14:paraId="412D9A5B" w14:textId="0D8776D8" w:rsidR="00EE39F2" w:rsidRDefault="00EE39F2" w:rsidP="00EE39F2">
      <w:pPr>
        <w:rPr>
          <w:lang w:val="en-GB" w:eastAsia="en-US"/>
        </w:rPr>
      </w:pPr>
    </w:p>
    <w:p w14:paraId="20E6F185" w14:textId="77777777" w:rsidR="00EE39F2" w:rsidRPr="00EE39F2" w:rsidRDefault="00EE39F2" w:rsidP="00EE39F2">
      <w:pPr>
        <w:rPr>
          <w:lang w:val="en-GB" w:eastAsia="en-US"/>
        </w:rPr>
      </w:pPr>
    </w:p>
    <w:p w14:paraId="7E79CCA4" w14:textId="5A4771E5" w:rsidR="004510CD" w:rsidRPr="00A2207E" w:rsidRDefault="00B90709" w:rsidP="0017164C">
      <w:pPr>
        <w:pStyle w:val="Heading2"/>
        <w:rPr>
          <w:rFonts w:ascii="Times" w:hAnsi="Times"/>
          <w:lang w:val="en-GB"/>
        </w:rPr>
      </w:pPr>
      <w:bookmarkStart w:id="127" w:name="_Toc90316155"/>
      <w:bookmarkStart w:id="128" w:name="_Toc98077538"/>
      <w:r w:rsidRPr="00A2207E">
        <w:rPr>
          <w:rFonts w:ascii="Times" w:hAnsi="Times"/>
          <w:lang w:val="en-GB"/>
        </w:rPr>
        <w:t>Air Quality Measurements</w:t>
      </w:r>
      <w:bookmarkEnd w:id="127"/>
      <w:bookmarkEnd w:id="128"/>
    </w:p>
    <w:p w14:paraId="3630B817" w14:textId="77777777" w:rsidR="00EE39F2" w:rsidRPr="00A2207E" w:rsidRDefault="00EE39F2" w:rsidP="00EE39F2">
      <w:pPr>
        <w:spacing w:line="360" w:lineRule="auto"/>
        <w:rPr>
          <w:rFonts w:ascii="Times" w:hAnsi="Times"/>
          <w:lang w:val="en-GB"/>
        </w:rPr>
      </w:pPr>
      <w:r w:rsidRPr="00A2207E">
        <w:rPr>
          <w:rFonts w:ascii="Times" w:hAnsi="Times"/>
          <w:lang w:val="en-GB"/>
        </w:rPr>
        <w:t xml:space="preserve">Every data point at each location for both pm10 (top) and pm2.5(bottom) over 3 months is plotted </w:t>
      </w:r>
      <w:proofErr w:type="gramStart"/>
      <w:r w:rsidRPr="00A2207E">
        <w:rPr>
          <w:rFonts w:ascii="Times" w:hAnsi="Times"/>
          <w:lang w:val="en-GB"/>
        </w:rPr>
        <w:t xml:space="preserve">in </w:t>
      </w:r>
      <w:r>
        <w:rPr>
          <w:rFonts w:ascii="Times" w:hAnsi="Times"/>
          <w:lang w:val="en-GB"/>
        </w:rPr>
        <w:t xml:space="preserve"> Figure</w:t>
      </w:r>
      <w:proofErr w:type="gramEnd"/>
      <w:r>
        <w:rPr>
          <w:rFonts w:ascii="Times" w:hAnsi="Times"/>
          <w:lang w:val="en-GB"/>
        </w:rPr>
        <w:t xml:space="preserve"> XXX. (</w:t>
      </w:r>
      <w:proofErr w:type="gramStart"/>
      <w:r w:rsidRPr="00DE0726">
        <w:rPr>
          <w:rFonts w:ascii="Times" w:hAnsi="Times"/>
          <w:highlight w:val="green"/>
          <w:lang w:val="en-GB"/>
        </w:rPr>
        <w:t>maybe</w:t>
      </w:r>
      <w:proofErr w:type="gramEnd"/>
      <w:r w:rsidRPr="00DE0726">
        <w:rPr>
          <w:rFonts w:ascii="Times" w:hAnsi="Times"/>
          <w:highlight w:val="green"/>
          <w:lang w:val="en-GB"/>
        </w:rPr>
        <w:t xml:space="preserve"> appendix</w:t>
      </w:r>
      <w:r>
        <w:rPr>
          <w:rFonts w:ascii="Times" w:hAnsi="Times"/>
          <w:lang w:val="en-GB"/>
        </w:rPr>
        <w:t>)</w:t>
      </w:r>
      <w:r w:rsidRPr="00A2207E">
        <w:rPr>
          <w:rFonts w:ascii="Times" w:hAnsi="Times"/>
          <w:lang w:val="en-GB"/>
        </w:rPr>
        <w:t xml:space="preserve">.  The maximum scale is set to 1000ug/m3 as this was the maximum value that could confidently be recorded (any values beyond this were truncated to 1000), and to allow for consistent comparison between locations. Consistently high values were recorded at both the HIV/AIDS unit and the Guardian shelter though for different reasons:  the HIV/AIDS unit is directly beside the </w:t>
      </w:r>
      <w:r w:rsidRPr="00A2207E">
        <w:rPr>
          <w:rFonts w:ascii="Times" w:hAnsi="Times"/>
          <w:highlight w:val="yellow"/>
          <w:lang w:val="en-GB"/>
        </w:rPr>
        <w:t>incinerator</w:t>
      </w:r>
      <w:r w:rsidRPr="00A2207E">
        <w:rPr>
          <w:rFonts w:ascii="Times" w:hAnsi="Times"/>
          <w:lang w:val="en-GB"/>
        </w:rPr>
        <w:t xml:space="preserve"> building while the Guardian shelter is </w:t>
      </w:r>
      <w:proofErr w:type="gramStart"/>
      <w:r w:rsidRPr="00A2207E">
        <w:rPr>
          <w:rFonts w:ascii="Times" w:hAnsi="Times"/>
          <w:lang w:val="en-GB"/>
        </w:rPr>
        <w:t>actually beyond</w:t>
      </w:r>
      <w:proofErr w:type="gramEnd"/>
      <w:r w:rsidRPr="00A2207E">
        <w:rPr>
          <w:rFonts w:ascii="Times" w:hAnsi="Times"/>
          <w:lang w:val="en-GB"/>
        </w:rPr>
        <w:t xml:space="preserve"> the official perimeter, though it is the site of continuous charcoal-based cooking by the (mostly) women who stay there while attending to a patient.  The PM10 values at the Administration Building and the Eye clinic are very low and likely represent background levels of city-wide pollution (especially since the hospital is located directly on the largest highway in Blantyre).  The PM2.5 values at this location have a larger range of values but are still contained within a narrow band, while the results at the Malaria, Malnutrition, Men’s, and ICU units all have obvious peaks (for both parameters) beyond a similar baseline, indicating that localized burning or blowing smoke from the main incinerator is being recorded. </w:t>
      </w:r>
    </w:p>
    <w:p w14:paraId="06132805" w14:textId="77777777" w:rsidR="00EE39F2" w:rsidRPr="00DE0726" w:rsidRDefault="00EE39F2" w:rsidP="00EE39F2">
      <w:pPr>
        <w:rPr>
          <w:lang w:val="en-GB" w:eastAsia="en-US"/>
        </w:rPr>
      </w:pPr>
    </w:p>
    <w:p w14:paraId="27F308B5" w14:textId="77777777" w:rsidR="00EE39F2" w:rsidRPr="00EA7DCD" w:rsidRDefault="00EE39F2" w:rsidP="00EE39F2">
      <w:pPr>
        <w:pStyle w:val="Heading3"/>
        <w:rPr>
          <w:lang w:val="en-GB"/>
        </w:rPr>
      </w:pPr>
      <w:r>
        <w:rPr>
          <w:lang w:val="en-GB"/>
        </w:rPr>
        <w:t>Peaks</w:t>
      </w:r>
    </w:p>
    <w:p w14:paraId="31A1C6C5" w14:textId="77777777" w:rsidR="00EE39F2" w:rsidRDefault="00EE39F2" w:rsidP="00EE39F2">
      <w:pPr>
        <w:rPr>
          <w:lang w:val="en-GB" w:eastAsia="en-US"/>
        </w:rPr>
      </w:pPr>
      <w:r>
        <w:rPr>
          <w:lang w:val="en-GB" w:eastAsia="en-US"/>
        </w:rPr>
        <w:t xml:space="preserve">Due to localized variation (air movement in the immediate area) and the density of the observations, the plotted 5-minute data obscure persistent trends.  </w:t>
      </w:r>
      <w:r w:rsidRPr="00EA7DCD">
        <w:rPr>
          <w:lang w:val="en-GB" w:eastAsia="en-US"/>
        </w:rPr>
        <w:t xml:space="preserve">The full set of 5-minute </w:t>
      </w:r>
      <w:r w:rsidRPr="00EA7DCD">
        <w:rPr>
          <w:lang w:val="en-GB" w:eastAsia="en-US"/>
        </w:rPr>
        <w:lastRenderedPageBreak/>
        <w:t xml:space="preserve">data are plotted and presented in Appendix XA1. </w:t>
      </w:r>
      <w:r>
        <w:rPr>
          <w:lang w:val="en-GB" w:eastAsia="en-US"/>
        </w:rPr>
        <w:t>However, the number of measured values that exceeded the hazardous limit for both parameters are summarized in Table XR1.</w:t>
      </w:r>
    </w:p>
    <w:p w14:paraId="26534431" w14:textId="77777777" w:rsidR="00EE39F2" w:rsidRDefault="00EE39F2" w:rsidP="00EE39F2">
      <w:pPr>
        <w:rPr>
          <w:lang w:val="en-GB" w:eastAsia="en-US"/>
        </w:rPr>
      </w:pPr>
    </w:p>
    <w:p w14:paraId="636BD05C" w14:textId="77777777" w:rsidR="00EE39F2" w:rsidRDefault="00EE39F2" w:rsidP="00EE39F2">
      <w:pPr>
        <w:rPr>
          <w:lang w:val="en-GB" w:eastAsia="en-US"/>
        </w:rPr>
      </w:pPr>
    </w:p>
    <w:p w14:paraId="3A253AFB" w14:textId="77777777" w:rsidR="00EE39F2" w:rsidRDefault="00EE39F2" w:rsidP="00EE39F2">
      <w:pPr>
        <w:rPr>
          <w:lang w:val="en-GB" w:eastAsia="en-US"/>
        </w:rPr>
      </w:pPr>
      <w:r>
        <w:rPr>
          <w:lang w:val="en-GB" w:eastAsia="en-US"/>
        </w:rPr>
        <w:t>Table XR1. Number of peaks exceeding the hazardous limit for PM10 (&gt;850) and PM2.5 (&gt;500) are summarized for each location.</w:t>
      </w:r>
    </w:p>
    <w:p w14:paraId="415475B1" w14:textId="77777777" w:rsidR="00EE39F2" w:rsidRDefault="00EE39F2" w:rsidP="00EE39F2">
      <w:pPr>
        <w:rPr>
          <w:lang w:val="en-GB" w:eastAsia="en-US"/>
        </w:rPr>
      </w:pPr>
      <w:r w:rsidRPr="00EA7DCD">
        <w:rPr>
          <w:noProof/>
          <w:lang w:val="en-GB"/>
        </w:rPr>
        <w:drawing>
          <wp:inline distT="0" distB="0" distL="0" distR="0" wp14:anchorId="129FCABA" wp14:editId="17310E99">
            <wp:extent cx="2534412" cy="2990215"/>
            <wp:effectExtent l="0" t="0" r="5715"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rotWithShape="1">
                    <a:blip r:embed="rId13"/>
                    <a:srcRect l="1109" t="29332" r="70051"/>
                    <a:stretch/>
                  </pic:blipFill>
                  <pic:spPr bwMode="auto">
                    <a:xfrm>
                      <a:off x="0" y="0"/>
                      <a:ext cx="2559066" cy="3019303"/>
                    </a:xfrm>
                    <a:prstGeom prst="rect">
                      <a:avLst/>
                    </a:prstGeom>
                    <a:ln>
                      <a:noFill/>
                    </a:ln>
                    <a:extLst>
                      <a:ext uri="{53640926-AAD7-44D8-BBD7-CCE9431645EC}">
                        <a14:shadowObscured xmlns:a14="http://schemas.microsoft.com/office/drawing/2010/main"/>
                      </a:ext>
                    </a:extLst>
                  </pic:spPr>
                </pic:pic>
              </a:graphicData>
            </a:graphic>
          </wp:inline>
        </w:drawing>
      </w:r>
    </w:p>
    <w:p w14:paraId="6033DE37" w14:textId="77777777" w:rsidR="00EE39F2" w:rsidRDefault="00EE39F2" w:rsidP="00EE39F2">
      <w:pPr>
        <w:rPr>
          <w:lang w:val="en-GB" w:eastAsia="en-US"/>
        </w:rPr>
      </w:pPr>
      <w:r w:rsidRPr="00117A9D">
        <w:rPr>
          <w:highlight w:val="yellow"/>
          <w:lang w:val="en-GB" w:eastAsia="en-US"/>
        </w:rPr>
        <w:t>##What was the number of observations between start and end (what were the starting days and times)?</w:t>
      </w:r>
    </w:p>
    <w:p w14:paraId="40E0D8CB" w14:textId="77777777" w:rsidR="00EE39F2" w:rsidRDefault="00EE39F2" w:rsidP="00EE39F2">
      <w:pPr>
        <w:rPr>
          <w:lang w:val="en-GB" w:eastAsia="en-US"/>
        </w:rPr>
      </w:pPr>
    </w:p>
    <w:p w14:paraId="0CE9C468" w14:textId="77777777" w:rsidR="00EE39F2" w:rsidRDefault="00EE39F2" w:rsidP="00EE39F2">
      <w:pPr>
        <w:rPr>
          <w:lang w:val="en-GB" w:eastAsia="en-US"/>
        </w:rPr>
      </w:pPr>
      <w:r>
        <w:rPr>
          <w:lang w:val="en-GB" w:eastAsia="en-US"/>
        </w:rPr>
        <w:t xml:space="preserve">Over the course of the two-month study, the hazardous limits for both parameters were exceeded at all locations except for the Lions Eye hospital. The limits were exceeded fewer than 50 times at five of the locations, and only the monitors at the HIV/AIDS clinic and the Guardian Shelter recorded more than 50 instances above the hazardous limits.  At the HIV/AIDS clinic, the PM10 limit was exceeded almost twice as often as the PM2.5 limit, while at the Guardian Shelter, the reverse is true.  Because the HIV/AIDs clinic is within 50 m of the </w:t>
      </w:r>
      <w:proofErr w:type="gramStart"/>
      <w:r>
        <w:rPr>
          <w:lang w:val="en-GB" w:eastAsia="en-US"/>
        </w:rPr>
        <w:t>incinerator,  the</w:t>
      </w:r>
      <w:proofErr w:type="gramEnd"/>
      <w:r>
        <w:rPr>
          <w:lang w:val="en-GB" w:eastAsia="en-US"/>
        </w:rPr>
        <w:t xml:space="preserve"> number and predominance of PM10 peaks is characteristic of incomplete combustion and dust that is typical for the area and the open burning that occurs there.  The residents at the Guardian Shelter however are mostly cooking within contained clay stoves that have designed to improve combustion of the coal and wood that is burned within them.  The fewer number of PM10 peaks is a testament to this intervention, though the frequency of PM2.5 peaks is still beyond acceptable. </w:t>
      </w:r>
    </w:p>
    <w:p w14:paraId="7F208964" w14:textId="77777777" w:rsidR="00EE39F2" w:rsidRDefault="00EE39F2" w:rsidP="00EE39F2">
      <w:pPr>
        <w:rPr>
          <w:lang w:val="en-GB" w:eastAsia="en-US"/>
        </w:rPr>
      </w:pPr>
    </w:p>
    <w:p w14:paraId="1E43C9B3" w14:textId="77777777" w:rsidR="00EE39F2" w:rsidRDefault="00EE39F2" w:rsidP="00EE39F2">
      <w:pPr>
        <w:rPr>
          <w:lang w:val="en-GB" w:eastAsia="en-US"/>
        </w:rPr>
      </w:pPr>
    </w:p>
    <w:p w14:paraId="299DA1FC" w14:textId="77777777" w:rsidR="00EE39F2" w:rsidRDefault="00EE39F2" w:rsidP="00EE39F2">
      <w:pPr>
        <w:rPr>
          <w:lang w:val="en-GB" w:eastAsia="en-US"/>
        </w:rPr>
      </w:pPr>
    </w:p>
    <w:p w14:paraId="1F5BFEBD" w14:textId="77777777" w:rsidR="00EE39F2" w:rsidRPr="00EA7DCD" w:rsidRDefault="00EE39F2" w:rsidP="00EE39F2">
      <w:pPr>
        <w:pStyle w:val="Heading3"/>
        <w:rPr>
          <w:lang w:val="en-GB"/>
        </w:rPr>
      </w:pPr>
      <w:r w:rsidRPr="00EA7DCD">
        <w:rPr>
          <w:lang w:val="en-GB"/>
        </w:rPr>
        <w:t>24-hour averages</w:t>
      </w:r>
    </w:p>
    <w:p w14:paraId="2748695C" w14:textId="77777777" w:rsidR="00EE39F2" w:rsidRDefault="00EE39F2" w:rsidP="00EE39F2">
      <w:pPr>
        <w:rPr>
          <w:lang w:val="en-GB" w:eastAsia="en-US"/>
        </w:rPr>
      </w:pPr>
    </w:p>
    <w:p w14:paraId="1FFEB9F4" w14:textId="77777777" w:rsidR="00EE39F2" w:rsidRDefault="00EE39F2" w:rsidP="00EE39F2">
      <w:pPr>
        <w:rPr>
          <w:lang w:val="en-GB" w:eastAsia="en-US"/>
        </w:rPr>
      </w:pPr>
      <w:r w:rsidRPr="00EA7DCD">
        <w:rPr>
          <w:lang w:val="en-GB" w:eastAsia="en-US"/>
        </w:rPr>
        <w:t>The 24- hour averaged values (logged every 5 minute) are presented for each location, for both PM10 and PM2.5 in Figure XD1</w:t>
      </w:r>
      <w:r>
        <w:rPr>
          <w:lang w:val="en-GB" w:eastAsia="en-US"/>
        </w:rPr>
        <w:t xml:space="preserve">.  As well as dampening local variation and peaks, the WHO air quality guidelines are also based on 24-hour averages which are the standard against which the health risks can be judged (refer to section XXX) </w:t>
      </w:r>
    </w:p>
    <w:p w14:paraId="0A307CB7" w14:textId="77777777" w:rsidR="00EE39F2" w:rsidRDefault="00EE39F2" w:rsidP="00EE39F2">
      <w:pPr>
        <w:rPr>
          <w:lang w:val="en-GB" w:eastAsia="en-US"/>
        </w:rPr>
      </w:pPr>
    </w:p>
    <w:p w14:paraId="012D3F5E" w14:textId="77777777" w:rsidR="00EE39F2" w:rsidRDefault="00EE39F2" w:rsidP="00EE39F2">
      <w:pPr>
        <w:rPr>
          <w:lang w:val="en-GB" w:eastAsia="en-US"/>
        </w:rPr>
      </w:pPr>
      <w:r>
        <w:rPr>
          <w:lang w:val="en-GB" w:eastAsia="en-US"/>
        </w:rPr>
        <w:lastRenderedPageBreak/>
        <w:t xml:space="preserve">Overall, PM2.5 values remained below 100 ug/m3 at 6 of 8 locations (Administration, Eyes, </w:t>
      </w:r>
      <w:proofErr w:type="spellStart"/>
      <w:r>
        <w:rPr>
          <w:lang w:val="en-GB" w:eastAsia="en-US"/>
        </w:rPr>
        <w:t>Malari</w:t>
      </w:r>
      <w:proofErr w:type="spellEnd"/>
      <w:r>
        <w:rPr>
          <w:lang w:val="en-GB" w:eastAsia="en-US"/>
        </w:rPr>
        <w:t xml:space="preserve">, Malnutrition, </w:t>
      </w:r>
      <w:proofErr w:type="spellStart"/>
      <w:r>
        <w:rPr>
          <w:lang w:val="en-GB" w:eastAsia="en-US"/>
        </w:rPr>
        <w:t>Mens</w:t>
      </w:r>
      <w:proofErr w:type="spellEnd"/>
      <w:r>
        <w:rPr>
          <w:lang w:val="en-GB" w:eastAsia="en-US"/>
        </w:rPr>
        <w:t>, and Surgery/ICU</w:t>
      </w:r>
      <w:proofErr w:type="gramStart"/>
      <w:r>
        <w:rPr>
          <w:lang w:val="en-GB" w:eastAsia="en-US"/>
        </w:rPr>
        <w:t>);  PM</w:t>
      </w:r>
      <w:proofErr w:type="gramEnd"/>
      <w:r>
        <w:rPr>
          <w:lang w:val="en-GB" w:eastAsia="en-US"/>
        </w:rPr>
        <w:t xml:space="preserve">10 values were consistently below 100ug/m3 at the same locations, but with several average values extending slightly above, and then infrequently. </w:t>
      </w:r>
    </w:p>
    <w:p w14:paraId="3FE4A62E" w14:textId="77777777" w:rsidR="00EE39F2" w:rsidRDefault="00EE39F2" w:rsidP="00EE39F2">
      <w:pPr>
        <w:rPr>
          <w:lang w:val="en-GB" w:eastAsia="en-US"/>
        </w:rPr>
      </w:pPr>
    </w:p>
    <w:p w14:paraId="41C812EC" w14:textId="77777777" w:rsidR="00EE39F2" w:rsidRDefault="00EE39F2" w:rsidP="00EE39F2">
      <w:pPr>
        <w:rPr>
          <w:lang w:val="en-GB" w:eastAsia="en-US"/>
        </w:rPr>
      </w:pPr>
      <w:r>
        <w:rPr>
          <w:lang w:val="en-GB" w:eastAsia="en-US"/>
        </w:rPr>
        <w:t xml:space="preserve">The daily averages at both the HIV/AIDS ward and the Guardian ward are both consistently higher for both parameters and the two averages closely followed the same general trends.  Though the peaks at the HIV/AIDs ward were higher than the Guardian Shelter, the low values were consistently lower, indicating more times of little or no burning, unlike the Guardian Shelter emissions which were relatively constant.  However, further analysis of 12 hour averages (8:00-15:59 (working hours) and 16:00-7:59 (evening)) did not indicate clear differences between the time </w:t>
      </w:r>
      <w:proofErr w:type="gramStart"/>
      <w:r>
        <w:rPr>
          <w:lang w:val="en-GB" w:eastAsia="en-US"/>
        </w:rPr>
        <w:t>periods;  stated</w:t>
      </w:r>
      <w:proofErr w:type="gramEnd"/>
      <w:r>
        <w:rPr>
          <w:lang w:val="en-GB" w:eastAsia="en-US"/>
        </w:rPr>
        <w:t xml:space="preserve"> differently, the data did not clearly point to more or less burning in the day or at night.   </w:t>
      </w:r>
    </w:p>
    <w:p w14:paraId="338AAF5E" w14:textId="77777777" w:rsidR="00EE39F2" w:rsidRPr="00EA7DCD" w:rsidRDefault="00EE39F2" w:rsidP="00EE39F2">
      <w:pPr>
        <w:rPr>
          <w:lang w:val="en-GB" w:eastAsia="en-US"/>
        </w:rPr>
      </w:pPr>
      <w:r>
        <w:rPr>
          <w:lang w:val="en-GB" w:eastAsia="en-US"/>
        </w:rPr>
        <w:t xml:space="preserve">  </w:t>
      </w:r>
    </w:p>
    <w:p w14:paraId="6A767580" w14:textId="77777777" w:rsidR="00EE39F2" w:rsidRDefault="00EE39F2" w:rsidP="00EE39F2">
      <w:pPr>
        <w:rPr>
          <w:lang w:val="en-GB"/>
        </w:rPr>
      </w:pPr>
      <w:r w:rsidRPr="001C18D4">
        <w:rPr>
          <w:highlight w:val="yellow"/>
          <w:lang w:val="en-GB"/>
        </w:rPr>
        <w:t>##can we calculate AVERAGE values from beginning to end? Add onto figure?</w:t>
      </w:r>
    </w:p>
    <w:p w14:paraId="5D868CDC" w14:textId="77777777" w:rsidR="00EE39F2" w:rsidRPr="00EA7DCD" w:rsidRDefault="00EE39F2" w:rsidP="00EE39F2">
      <w:pPr>
        <w:rPr>
          <w:lang w:val="en-GB"/>
        </w:rPr>
      </w:pPr>
      <w:r w:rsidRPr="009C345C">
        <w:rPr>
          <w:highlight w:val="yellow"/>
          <w:lang w:val="en-GB"/>
        </w:rPr>
        <w:t>##include the 12-hour averages in the appendix?</w:t>
      </w:r>
    </w:p>
    <w:p w14:paraId="0DD6BA34" w14:textId="77777777" w:rsidR="00EE39F2" w:rsidRPr="00EA7DCD" w:rsidRDefault="00EE39F2" w:rsidP="00EE39F2">
      <w:pPr>
        <w:rPr>
          <w:lang w:val="en-GB"/>
        </w:rPr>
      </w:pPr>
      <w:r w:rsidRPr="00EA7DCD">
        <w:rPr>
          <w:lang w:val="en-GB"/>
        </w:rPr>
        <w:lastRenderedPageBreak/>
        <w:fldChar w:fldCharType="begin"/>
      </w:r>
      <w:r w:rsidRPr="00EA7DCD">
        <w:rPr>
          <w:lang w:val="en-GB"/>
        </w:rPr>
        <w:instrText xml:space="preserve"> INCLUDEPICTURE "https://github.com/Global-Health-Engineering/manuscript-hospital-air-quality/blob/main/README_files/figure-gfm/plot-daily-avg-1.png?raw=true" \* MERGEFORMATINET </w:instrText>
      </w:r>
      <w:r w:rsidRPr="00EA7DCD">
        <w:rPr>
          <w:lang w:val="en-GB"/>
        </w:rPr>
        <w:fldChar w:fldCharType="separate"/>
      </w:r>
      <w:r w:rsidRPr="00EA7DCD">
        <w:rPr>
          <w:noProof/>
          <w:lang w:val="en-GB"/>
        </w:rPr>
        <w:drawing>
          <wp:inline distT="0" distB="0" distL="0" distR="0" wp14:anchorId="5009D2EE" wp14:editId="23EDDC04">
            <wp:extent cx="5731510" cy="6516651"/>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5232"/>
                    <a:stretch/>
                  </pic:blipFill>
                  <pic:spPr bwMode="auto">
                    <a:xfrm>
                      <a:off x="0" y="0"/>
                      <a:ext cx="5731510" cy="6516651"/>
                    </a:xfrm>
                    <a:prstGeom prst="rect">
                      <a:avLst/>
                    </a:prstGeom>
                    <a:noFill/>
                    <a:ln>
                      <a:noFill/>
                    </a:ln>
                    <a:extLst>
                      <a:ext uri="{53640926-AAD7-44D8-BBD7-CCE9431645EC}">
                        <a14:shadowObscured xmlns:a14="http://schemas.microsoft.com/office/drawing/2010/main"/>
                      </a:ext>
                    </a:extLst>
                  </pic:spPr>
                </pic:pic>
              </a:graphicData>
            </a:graphic>
          </wp:inline>
        </w:drawing>
      </w:r>
      <w:r w:rsidRPr="00EA7DCD">
        <w:rPr>
          <w:lang w:val="en-GB"/>
        </w:rPr>
        <w:fldChar w:fldCharType="end"/>
      </w:r>
    </w:p>
    <w:p w14:paraId="01B20E0C" w14:textId="77777777" w:rsidR="00EE39F2" w:rsidRPr="00EA7DCD" w:rsidRDefault="00EE39F2" w:rsidP="00EE39F2">
      <w:pPr>
        <w:rPr>
          <w:lang w:val="en-GB"/>
        </w:rPr>
      </w:pPr>
    </w:p>
    <w:p w14:paraId="26D19BD5" w14:textId="77777777" w:rsidR="00EE39F2" w:rsidRDefault="00EE39F2" w:rsidP="00EE39F2">
      <w:pPr>
        <w:rPr>
          <w:lang w:val="en-GB" w:eastAsia="en-US"/>
        </w:rPr>
      </w:pPr>
      <w:r w:rsidRPr="00BA741C">
        <w:rPr>
          <w:b/>
          <w:bCs/>
          <w:lang w:val="en-GB" w:eastAsia="en-US"/>
        </w:rPr>
        <w:t>Figure XD1.</w:t>
      </w:r>
      <w:r>
        <w:rPr>
          <w:lang w:val="en-GB" w:eastAsia="en-US"/>
        </w:rPr>
        <w:t xml:space="preserve"> Average 24-hour PM10 and PM2.5 at 6 monitoring stations over 2 months</w:t>
      </w:r>
    </w:p>
    <w:p w14:paraId="5253FA12" w14:textId="77777777" w:rsidR="00EE39F2" w:rsidRDefault="00EE39F2" w:rsidP="00EE39F2">
      <w:pPr>
        <w:rPr>
          <w:lang w:val="en-GB" w:eastAsia="en-US"/>
        </w:rPr>
      </w:pPr>
      <w:r>
        <w:rPr>
          <w:lang w:val="en-GB" w:eastAsia="en-US"/>
        </w:rPr>
        <w:br w:type="page"/>
      </w:r>
    </w:p>
    <w:p w14:paraId="7AAD5E26" w14:textId="77777777" w:rsidR="00EE39F2" w:rsidRDefault="00EE39F2" w:rsidP="00EE39F2">
      <w:pPr>
        <w:pStyle w:val="Heading3"/>
        <w:rPr>
          <w:lang w:val="en-GB"/>
        </w:rPr>
      </w:pPr>
      <w:r w:rsidRPr="00EA7DCD">
        <w:rPr>
          <w:lang w:val="en-GB"/>
        </w:rPr>
        <w:lastRenderedPageBreak/>
        <w:t>PM ratios</w:t>
      </w:r>
    </w:p>
    <w:p w14:paraId="6801E14C" w14:textId="77777777" w:rsidR="00EE39F2" w:rsidRPr="009C345C" w:rsidRDefault="00EE39F2" w:rsidP="00EE39F2">
      <w:pPr>
        <w:rPr>
          <w:lang w:val="en-GB" w:eastAsia="en-US"/>
        </w:rPr>
      </w:pPr>
      <w:r>
        <w:rPr>
          <w:lang w:val="en-GB" w:eastAsia="en-US"/>
        </w:rPr>
        <w:t xml:space="preserve">Given that the type of fuel and the type of burning (contained vs. open) produce very different particulate fingerprints, the ratio of PM10 to PM2.5 values were examined to determine if a clear difference between locations, and therefore source, could be identified.  The results are presented in Figure XD2. </w:t>
      </w:r>
    </w:p>
    <w:p w14:paraId="2B2D0670" w14:textId="77777777" w:rsidR="00EE39F2" w:rsidRDefault="00EE39F2" w:rsidP="00EE39F2">
      <w:pPr>
        <w:rPr>
          <w:lang w:val="en-GB"/>
        </w:rPr>
      </w:pPr>
      <w:r w:rsidRPr="00EA7DCD">
        <w:rPr>
          <w:lang w:val="en-GB"/>
        </w:rPr>
        <w:fldChar w:fldCharType="begin"/>
      </w:r>
      <w:r w:rsidRPr="00EA7DCD">
        <w:rPr>
          <w:lang w:val="en-GB"/>
        </w:rPr>
        <w:instrText xml:space="preserve"> INCLUDEPICTURE "https://github.com/Global-Health-Engineering/manuscript-hospital-air-quality/raw/main/README_files/figure-gfm/plot-ratio-1.png" \* MERGEFORMATINET </w:instrText>
      </w:r>
      <w:r w:rsidRPr="00EA7DCD">
        <w:rPr>
          <w:lang w:val="en-GB"/>
        </w:rPr>
        <w:fldChar w:fldCharType="separate"/>
      </w:r>
      <w:r w:rsidRPr="00EA7DCD">
        <w:rPr>
          <w:noProof/>
          <w:lang w:val="en-GB"/>
        </w:rPr>
        <w:drawing>
          <wp:inline distT="0" distB="0" distL="0" distR="0" wp14:anchorId="771E39FA" wp14:editId="5DA31252">
            <wp:extent cx="5731510" cy="7654061"/>
            <wp:effectExtent l="0" t="0" r="0" b="4445"/>
            <wp:docPr id="6" name="Picture 6" descr="Figure caption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caption me!"/>
                    <pic:cNvPicPr>
                      <a:picLocks noChangeAspect="1" noChangeArrowheads="1"/>
                    </pic:cNvPicPr>
                  </pic:nvPicPr>
                  <pic:blipFill rotWithShape="1">
                    <a:blip r:embed="rId15">
                      <a:extLst>
                        <a:ext uri="{28A0092B-C50C-407E-A947-70E740481C1C}">
                          <a14:useLocalDpi xmlns:a14="http://schemas.microsoft.com/office/drawing/2010/main" val="0"/>
                        </a:ext>
                      </a:extLst>
                    </a:blip>
                    <a:srcRect t="4578"/>
                    <a:stretch/>
                  </pic:blipFill>
                  <pic:spPr bwMode="auto">
                    <a:xfrm>
                      <a:off x="0" y="0"/>
                      <a:ext cx="5731510" cy="7654061"/>
                    </a:xfrm>
                    <a:prstGeom prst="rect">
                      <a:avLst/>
                    </a:prstGeom>
                    <a:noFill/>
                    <a:ln>
                      <a:noFill/>
                    </a:ln>
                    <a:extLst>
                      <a:ext uri="{53640926-AAD7-44D8-BBD7-CCE9431645EC}">
                        <a14:shadowObscured xmlns:a14="http://schemas.microsoft.com/office/drawing/2010/main"/>
                      </a:ext>
                    </a:extLst>
                  </pic:spPr>
                </pic:pic>
              </a:graphicData>
            </a:graphic>
          </wp:inline>
        </w:drawing>
      </w:r>
      <w:r w:rsidRPr="00EA7DCD">
        <w:rPr>
          <w:lang w:val="en-GB"/>
        </w:rPr>
        <w:fldChar w:fldCharType="end"/>
      </w:r>
    </w:p>
    <w:p w14:paraId="795CCAC1" w14:textId="77777777" w:rsidR="00EE39F2" w:rsidRDefault="00EE39F2" w:rsidP="00EE39F2">
      <w:pPr>
        <w:rPr>
          <w:lang w:val="en-GB" w:eastAsia="en-US"/>
        </w:rPr>
      </w:pPr>
      <w:r w:rsidRPr="00BA741C">
        <w:rPr>
          <w:b/>
          <w:bCs/>
          <w:lang w:val="en-GB" w:eastAsia="en-US"/>
        </w:rPr>
        <w:lastRenderedPageBreak/>
        <w:t>Figure XD2.</w:t>
      </w:r>
      <w:r>
        <w:rPr>
          <w:lang w:val="en-GB" w:eastAsia="en-US"/>
        </w:rPr>
        <w:t xml:space="preserve"> PM10:PM2.5 values for each location.  Each line shows the minimum and maximum ratio for the day based on ratios calculated hourly.  </w:t>
      </w:r>
    </w:p>
    <w:p w14:paraId="77DB46AB" w14:textId="77777777" w:rsidR="00EE39F2" w:rsidRDefault="00EE39F2" w:rsidP="00EE39F2">
      <w:pPr>
        <w:rPr>
          <w:lang w:val="en-GB" w:eastAsia="en-US"/>
        </w:rPr>
      </w:pPr>
    </w:p>
    <w:p w14:paraId="3233185D" w14:textId="77777777" w:rsidR="00EE39F2" w:rsidRDefault="00EE39F2" w:rsidP="00EE39F2">
      <w:pPr>
        <w:rPr>
          <w:lang w:val="en-GB"/>
        </w:rPr>
      </w:pPr>
      <w:r>
        <w:rPr>
          <w:lang w:val="en-GB"/>
        </w:rPr>
        <w:t xml:space="preserve">The results presented in Figure XD2 illustrate two concepts:  the presence of PM10 relative to PM2.5 as well as the range of values over which that ratio is observed. </w:t>
      </w:r>
    </w:p>
    <w:p w14:paraId="6D3A8691" w14:textId="77777777" w:rsidR="00EE39F2" w:rsidRDefault="00EE39F2" w:rsidP="00EE39F2">
      <w:pPr>
        <w:rPr>
          <w:lang w:val="en-GB"/>
        </w:rPr>
      </w:pPr>
    </w:p>
    <w:p w14:paraId="79496042" w14:textId="77777777" w:rsidR="00EE39F2" w:rsidRDefault="00EE39F2" w:rsidP="00EE39F2">
      <w:pPr>
        <w:rPr>
          <w:lang w:val="en-GB"/>
        </w:rPr>
      </w:pPr>
      <w:r>
        <w:rPr>
          <w:lang w:val="en-GB"/>
        </w:rPr>
        <w:t xml:space="preserve">Unlike the peak values presented in Table XD1, the high values presented in Figure XD2 indicate the relative presence of larger (PM10) particles to smaller ones (PM2.5) regardless of their concentration:  the ratio of two low concentrations can be the same as the ratio of two high concentrations and is therefore more indicative of source than of proximity.  </w:t>
      </w:r>
    </w:p>
    <w:p w14:paraId="0EFEC049" w14:textId="77777777" w:rsidR="00EE39F2" w:rsidRDefault="00EE39F2" w:rsidP="00EE39F2">
      <w:pPr>
        <w:rPr>
          <w:lang w:val="en-GB"/>
        </w:rPr>
      </w:pPr>
    </w:p>
    <w:p w14:paraId="5E23712E" w14:textId="77777777" w:rsidR="00EE39F2" w:rsidRDefault="00EE39F2" w:rsidP="00EE39F2">
      <w:pPr>
        <w:rPr>
          <w:lang w:val="en-GB"/>
        </w:rPr>
      </w:pPr>
      <w:r>
        <w:rPr>
          <w:lang w:val="en-GB"/>
        </w:rPr>
        <w:t xml:space="preserve">In general, the calculated ratios are concentrated between 1.25 with few values exceeding 7.5.  Three from each the Guardian Shelter and the Men’s Ward exceeded 7.5 though the most values exceeding 5 were at the Guardian Shelter. It is interesting to note that despite the large daily variations at the HIV/AIDs ward, the parameter ratios there were </w:t>
      </w:r>
      <w:proofErr w:type="gramStart"/>
      <w:r>
        <w:rPr>
          <w:lang w:val="en-GB"/>
        </w:rPr>
        <w:t>fairly consistent</w:t>
      </w:r>
      <w:proofErr w:type="gramEnd"/>
      <w:r>
        <w:rPr>
          <w:lang w:val="en-GB"/>
        </w:rPr>
        <w:t xml:space="preserve"> with few spikes, and only 2 days with ratios above 5.  </w:t>
      </w:r>
    </w:p>
    <w:p w14:paraId="10B9E88D" w14:textId="77777777" w:rsidR="00EE39F2" w:rsidRDefault="00EE39F2" w:rsidP="00EE39F2">
      <w:pPr>
        <w:rPr>
          <w:lang w:val="en-GB"/>
        </w:rPr>
      </w:pPr>
    </w:p>
    <w:p w14:paraId="471B1FD8" w14:textId="77777777" w:rsidR="00EE39F2" w:rsidRDefault="00EE39F2" w:rsidP="00EE39F2">
      <w:pPr>
        <w:rPr>
          <w:lang w:val="en-GB"/>
        </w:rPr>
      </w:pPr>
      <w:r>
        <w:rPr>
          <w:lang w:val="en-GB"/>
        </w:rPr>
        <w:t xml:space="preserve">An examination of the range of ratios is used to better understand the variability within a single day.  For example, several of the calculated values at the Guardian shelter have a range of more than 5, and one day had a range of close to </w:t>
      </w:r>
      <w:proofErr w:type="gramStart"/>
      <w:r>
        <w:rPr>
          <w:lang w:val="en-GB"/>
        </w:rPr>
        <w:t>10  i.e.</w:t>
      </w:r>
      <w:proofErr w:type="gramEnd"/>
      <w:r>
        <w:rPr>
          <w:lang w:val="en-GB"/>
        </w:rPr>
        <w:t xml:space="preserve"> the minimum ratio recorded for that day was close to 1 and the maximum value was over 10.  The composition of emissions recorded at that location ranged significantly, and likely reflects a range of burning styles and/or fuel type. </w:t>
      </w:r>
    </w:p>
    <w:p w14:paraId="76A18B44" w14:textId="77777777" w:rsidR="00EE39F2" w:rsidRDefault="00EE39F2" w:rsidP="00EE39F2">
      <w:pPr>
        <w:rPr>
          <w:lang w:val="en-GB"/>
        </w:rPr>
      </w:pPr>
    </w:p>
    <w:p w14:paraId="2E689BD3" w14:textId="77777777" w:rsidR="00EE39F2" w:rsidRPr="00EA7DCD" w:rsidRDefault="00EE39F2" w:rsidP="00EE39F2">
      <w:pPr>
        <w:rPr>
          <w:lang w:val="en-GB"/>
        </w:rPr>
      </w:pPr>
    </w:p>
    <w:p w14:paraId="7E2ECBAF" w14:textId="77777777" w:rsidR="00EE39F2" w:rsidRDefault="00EE39F2" w:rsidP="00EE39F2">
      <w:pPr>
        <w:rPr>
          <w:lang w:val="en-GB"/>
        </w:rPr>
      </w:pPr>
      <w:r>
        <w:rPr>
          <w:lang w:val="en-GB"/>
        </w:rPr>
        <w:br w:type="page"/>
      </w:r>
    </w:p>
    <w:p w14:paraId="6448F733" w14:textId="77777777" w:rsidR="00EE39F2" w:rsidRPr="00EA7DCD" w:rsidRDefault="00EE39F2" w:rsidP="00EE39F2">
      <w:pPr>
        <w:rPr>
          <w:lang w:val="en-GB"/>
        </w:rPr>
      </w:pPr>
    </w:p>
    <w:p w14:paraId="5E405ED4" w14:textId="77777777" w:rsidR="00EE39F2" w:rsidRDefault="00EE39F2" w:rsidP="00EE39F2">
      <w:pPr>
        <w:pStyle w:val="Heading2"/>
        <w:rPr>
          <w:lang w:val="en-GB"/>
        </w:rPr>
      </w:pPr>
      <w:r w:rsidRPr="00EA7DCD">
        <w:rPr>
          <w:lang w:val="en-GB"/>
        </w:rPr>
        <w:t>Exposure Data</w:t>
      </w:r>
    </w:p>
    <w:p w14:paraId="6682DC28" w14:textId="77777777" w:rsidR="00EE39F2" w:rsidRDefault="00EE39F2" w:rsidP="00EE39F2">
      <w:pPr>
        <w:rPr>
          <w:lang w:val="en-GB" w:eastAsia="en-US"/>
        </w:rPr>
      </w:pPr>
    </w:p>
    <w:p w14:paraId="4544CF03" w14:textId="77777777" w:rsidR="00EE39F2" w:rsidRDefault="00EE39F2" w:rsidP="00EE39F2">
      <w:pPr>
        <w:rPr>
          <w:lang w:val="en-GB" w:eastAsia="en-US"/>
        </w:rPr>
      </w:pPr>
      <w:r>
        <w:rPr>
          <w:lang w:val="en-GB" w:eastAsia="en-US"/>
        </w:rPr>
        <w:t xml:space="preserve">Following the previous guidelines which had been published in </w:t>
      </w:r>
      <w:r w:rsidRPr="001A5C01">
        <w:rPr>
          <w:lang w:val="en-GB" w:eastAsia="en-US"/>
        </w:rPr>
        <w:t xml:space="preserve">2005 </w:t>
      </w:r>
      <w:r>
        <w:rPr>
          <w:lang w:val="en-GB" w:eastAsia="en-US"/>
        </w:rPr>
        <w:fldChar w:fldCharType="begin"/>
      </w:r>
      <w:r>
        <w:rPr>
          <w:lang w:val="en-GB" w:eastAsia="en-US"/>
        </w:rPr>
        <w:instrText xml:space="preserve"> ADDIN ZOTERO_ITEM CSL_CITATION {"citationID":"Z20LXptT","properties":{"formattedCitation":"(World Health Organization. Regional Office for Europe, 2006)","plainCitation":"(World Health Organization. Regional Office for Europe, 2006)","noteIndex":0},"citationItems":[{"id":699,"uris":["http://zotero.org/groups/4445072/items/XGN583N6"],"uri":["http://zotero.org/groups/4445072/items/XGN583N6"],"itemData":{"id":699,"type":"book","ISBN":"978-92-890-2192-0","language":"en","note":"number: EUR/05/5046029\nCitation Key: worldhealthorganization.regionalofficeforeurope2006air","number-of-pages":"ix, 484","publisher":"World Health Organization. Regional Office for Europe","source":"apps.who.int","title":"Air quality guidelines: global update 2005: particulate matter, ozone, nitrogen dioxide and sulfur dioxide","title-short":"Air quality guidelines","URL":"https://apps.who.int/iris/handle/10665/107823","author":[{"literal":"World Health Organization. Regional Office for Europe"}],"accessed":{"date-parts":[["2022",3,19]]},"issued":{"date-parts":[["2006"]]},"citation-key":"worldhealthorganization.regionalofficeforeurope2006air"}}],"schema":"https://github.com/citation-style-language/schema/raw/master/csl-citation.json"} </w:instrText>
      </w:r>
      <w:r>
        <w:rPr>
          <w:lang w:val="en-GB" w:eastAsia="en-US"/>
        </w:rPr>
        <w:fldChar w:fldCharType="separate"/>
      </w:r>
      <w:r>
        <w:rPr>
          <w:noProof/>
          <w:lang w:val="en-GB" w:eastAsia="en-US"/>
        </w:rPr>
        <w:t>(World Health Organization. Regional Office for Europe, 2006)</w:t>
      </w:r>
      <w:r>
        <w:rPr>
          <w:lang w:val="en-GB" w:eastAsia="en-US"/>
        </w:rPr>
        <w:fldChar w:fldCharType="end"/>
      </w:r>
      <w:r>
        <w:rPr>
          <w:lang w:val="en-GB" w:eastAsia="en-US"/>
        </w:rPr>
        <w:t xml:space="preserve"> </w:t>
      </w:r>
      <w:r w:rsidRPr="001A5C01">
        <w:rPr>
          <w:lang w:val="en-GB" w:eastAsia="en-US"/>
        </w:rPr>
        <w:t>new, more stringent recommendations</w:t>
      </w:r>
      <w:r>
        <w:rPr>
          <w:lang w:val="en-GB" w:eastAsia="en-US"/>
        </w:rPr>
        <w:t xml:space="preserve"> were released in September 2021</w:t>
      </w:r>
      <w:r w:rsidRPr="001A5C01">
        <w:rPr>
          <w:lang w:val="en-GB" w:eastAsia="en-US"/>
        </w:rPr>
        <w:fldChar w:fldCharType="begin"/>
      </w:r>
      <w:r w:rsidRPr="001A5C01">
        <w:rPr>
          <w:lang w:val="en-GB" w:eastAsia="en-US"/>
        </w:rPr>
        <w:instrText xml:space="preserve"> ADDIN ZOTERO_ITEM CSL_CITATION {"citationID":"y3lEtc0t","properties":{"formattedCitation":"(World Health Organization, 2021)","plainCitation":"(World Health Organization, 2021)","noteIndex":0},"citationItems":[{"id":695,"uris":["http://zotero.org/groups/4445072/items/X8FKD2DZ"],"uri":["http://zotero.org/groups/4445072/items/X8FKD2DZ"],"itemData":{"id":695,"type":"book","note":"Citation Key: 10665-345329\npage: xxi, 273 p.\ntype: Publications","publisher":"World Health Organization","title":"WHO global air quality guidelines: particulate matter (PM2.5 and PM10), ozone, nitrogen dioxide, sulfur dioxide and carbon monoxide","author":[{"family":"World Health Organization","given":""}],"issued":{"date-parts":[["2021"]]},"citation-key":"10665-345329"}}],"schema":"https://github.com/citation-style-language/schema/raw/master/csl-citation.json"} </w:instrText>
      </w:r>
      <w:r w:rsidRPr="001A5C01">
        <w:rPr>
          <w:lang w:val="en-GB" w:eastAsia="en-US"/>
        </w:rPr>
        <w:fldChar w:fldCharType="separate"/>
      </w:r>
      <w:r w:rsidRPr="001A5C01">
        <w:rPr>
          <w:noProof/>
          <w:lang w:val="en-GB" w:eastAsia="en-US"/>
        </w:rPr>
        <w:t>(World Health Organization, 2021)</w:t>
      </w:r>
      <w:r w:rsidRPr="001A5C01">
        <w:rPr>
          <w:lang w:val="en-GB" w:eastAsia="en-US"/>
        </w:rPr>
        <w:fldChar w:fldCharType="end"/>
      </w:r>
      <w:r>
        <w:rPr>
          <w:lang w:val="en-GB" w:eastAsia="en-US"/>
        </w:rPr>
        <w:t>.  The relevant particulate matter targets are presented in Table XD2.</w:t>
      </w:r>
    </w:p>
    <w:p w14:paraId="7BC66FD1" w14:textId="77777777" w:rsidR="00EE39F2" w:rsidRDefault="00EE39F2" w:rsidP="00EE39F2">
      <w:pPr>
        <w:rPr>
          <w:lang w:val="en-GB" w:eastAsia="en-US"/>
        </w:rPr>
      </w:pPr>
    </w:p>
    <w:p w14:paraId="06BC9AF1" w14:textId="77777777" w:rsidR="00EE39F2" w:rsidRDefault="00EE39F2" w:rsidP="00EE39F2">
      <w:pPr>
        <w:rPr>
          <w:lang w:val="en-GB" w:eastAsia="en-US"/>
        </w:rPr>
      </w:pPr>
      <w:r>
        <w:rPr>
          <w:lang w:val="en-GB" w:eastAsia="en-US"/>
        </w:rPr>
        <w:t xml:space="preserve">Table XD2. Revised 2021 particulate matter targets from the WHO </w:t>
      </w:r>
    </w:p>
    <w:p w14:paraId="0C90C654" w14:textId="77777777" w:rsidR="00EE39F2" w:rsidRDefault="00EE39F2" w:rsidP="00EE39F2">
      <w:pPr>
        <w:rPr>
          <w:lang w:val="en-GB" w:eastAsia="en-US"/>
        </w:rPr>
      </w:pPr>
      <w:r w:rsidRPr="00C82621">
        <w:rPr>
          <w:noProof/>
          <w:lang w:val="en-GB" w:eastAsia="en-US"/>
        </w:rPr>
        <w:drawing>
          <wp:inline distT="0" distB="0" distL="0" distR="0" wp14:anchorId="5402C036" wp14:editId="0894AB17">
            <wp:extent cx="5731510" cy="1936511"/>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16"/>
                    <a:srcRect t="17287"/>
                    <a:stretch/>
                  </pic:blipFill>
                  <pic:spPr bwMode="auto">
                    <a:xfrm>
                      <a:off x="0" y="0"/>
                      <a:ext cx="5731510" cy="1936511"/>
                    </a:xfrm>
                    <a:prstGeom prst="rect">
                      <a:avLst/>
                    </a:prstGeom>
                    <a:ln>
                      <a:noFill/>
                    </a:ln>
                    <a:extLst>
                      <a:ext uri="{53640926-AAD7-44D8-BBD7-CCE9431645EC}">
                        <a14:shadowObscured xmlns:a14="http://schemas.microsoft.com/office/drawing/2010/main"/>
                      </a:ext>
                    </a:extLst>
                  </pic:spPr>
                </pic:pic>
              </a:graphicData>
            </a:graphic>
          </wp:inline>
        </w:drawing>
      </w:r>
    </w:p>
    <w:p w14:paraId="29152F87" w14:textId="77777777" w:rsidR="00EE39F2" w:rsidRPr="007F4D3C" w:rsidRDefault="00EE39F2" w:rsidP="00EE39F2">
      <w:pPr>
        <w:rPr>
          <w:lang w:val="en-GB" w:eastAsia="en-US"/>
        </w:rPr>
      </w:pPr>
    </w:p>
    <w:p w14:paraId="2CCD0B90" w14:textId="77777777" w:rsidR="00EE39F2" w:rsidRDefault="00EE39F2" w:rsidP="00EE39F2">
      <w:pPr>
        <w:rPr>
          <w:lang w:val="en-GB"/>
        </w:rPr>
      </w:pPr>
      <w:r w:rsidRPr="005C040C">
        <w:rPr>
          <w:highlight w:val="yellow"/>
          <w:lang w:val="en-GB"/>
        </w:rPr>
        <w:t>##Lars please update to the new WHO interim targets</w:t>
      </w:r>
    </w:p>
    <w:p w14:paraId="51414BA8" w14:textId="77777777" w:rsidR="00EE39F2" w:rsidRDefault="00EE39F2" w:rsidP="00EE39F2">
      <w:pPr>
        <w:rPr>
          <w:lang w:val="en-GB"/>
        </w:rPr>
      </w:pPr>
    </w:p>
    <w:p w14:paraId="51005CA6" w14:textId="77777777" w:rsidR="00EE39F2" w:rsidRDefault="00EE39F2" w:rsidP="00EE39F2">
      <w:pPr>
        <w:rPr>
          <w:lang w:val="en-GB"/>
        </w:rPr>
      </w:pPr>
      <w:r>
        <w:rPr>
          <w:lang w:val="en-GB"/>
        </w:rPr>
        <w:t>The Malawi Bureau of Standards is the national agency responsible for setting and publishing all standards in the country.  At the time of writing, the official website (</w:t>
      </w:r>
      <w:hyperlink r:id="rId17" w:history="1">
        <w:r w:rsidRPr="0074541A">
          <w:rPr>
            <w:rStyle w:val="Hyperlink"/>
            <w:lang w:val="en-GB"/>
          </w:rPr>
          <w:t>www.mbsmw.org</w:t>
        </w:r>
      </w:hyperlink>
      <w:r>
        <w:rPr>
          <w:lang w:val="en-GB"/>
        </w:rPr>
        <w:t xml:space="preserve">) was not available.  However, published work that reference Malawian standards   </w:t>
      </w:r>
      <w:r>
        <w:rPr>
          <w:lang w:val="en-GB"/>
        </w:rPr>
        <w:fldChar w:fldCharType="begin"/>
      </w:r>
      <w:r>
        <w:rPr>
          <w:lang w:val="en-GB"/>
        </w:rPr>
        <w:instrText xml:space="preserve"> ADDIN ZOTERO_ITEM CSL_CITATION {"citationID":"JEKJQxOa","properties":{"formattedCitation":"(Kutlar Joss et al., 2017; Mapoma et al., 2014)","plainCitation":"(Kutlar Joss et al., 2017; Mapoma et al., 2014)","noteIndex":0},"citationItems":[{"id":708,"uris":["http://zotero.org/groups/4445072/items/6AKQIWZI"],"uri":["http://zotero.org/groups/4445072/items/6AKQIWZI"],"itemData":{"id":708,"type":"article-journal","abstract":"The World Health Organization has developed ambient air quality guidelines at levels considered to be safe or of acceptable risk for human health. These guidelines are meant to support governments in defining national standards. It is unclear how they are followed.","container-title":"International Journal of Public Health","DOI":"10.1007/s00038-017-0952-y","ISSN":"1661-8564","issue":"4","journalAbbreviation":"Int J Public Health","language":"en","note":"Citation Key: kutlarjoss2017time","page":"453-462","source":"Springer Link","title":"Time to harmonize national ambient air quality standards","volume":"62","author":[{"family":"Kutlar Joss","given":"Meltem"},{"family":"Eeftens","given":"Marloes"},{"family":"Gintowt","given":"Emily"},{"family":"Kappeler","given":"Ron"},{"family":"Künzli","given":"Nino"}],"issued":{"date-parts":[["2017",5,1]]},"citation-key":"kutlarjoss2017time"}},{"id":704,"uris":["http://zotero.org/groups/4445072/items/94L9MH2Q"],"uri":["http://zotero.org/groups/4445072/items/94L9MH2Q"],"itemData":{"id":704,"type":"article-journal","abstract":"Air quality in urban areas is a cause of concern because of increased industrial activities that contribute to large quantities of emissions. The study assess levels and variations of carbon monoxide (CO), nitrogen dioxide (NO2) and sulfur dioxide (SO2) in Blantyre, Malawi using a stationary environmental monitoring station (EMS). Results show that CO level (2.47 ± 1.23 mg m-3) were below the Malawian limit value (10.31 mg m-3). Although, NO2 (4.02 ± 2.47 mg m-3) and SO2 (8.58 ± 2.88 mg m-3) were significantly higher than allowable Malawian Standards (0.52 and 0.23 mg m-3, respectively). Discernible variations in hourly, diurnal, monthly and seasonal CO, SO2 and NO2 were apparent. Independent t-test confirmed that day time values were higher than those at night (p &lt; 0.05). Thus, variations in local weather affect the disparity in hourly and diurnal values. Analysis of variance (ANOVA) confirmed significant variations in monthly observations. Moreover, independent t-test showed that wet season CO (2.32 mg m-3), SO2 (5.10 mg m-3) and NO2 (9.41 mg m-3) levels were higher than dry season values (CO = 2.32 mg m-3; SO2 = 3.42 mg m-3; NO2 = 8.13 mg m-3). A hierarchical cluster analysis (HCA) divided the 10 months into three groups based on distribution of CO, SO2 and NO2, air temperature, wind speed and wind direction. Furthermore, factor analysis (FA) showed that air temperature had significant contribution to variations in mean values of CO, SO2 and NO2 for the entire study period. The study shows a need for constant urban air quality monitoring in Blantyre and all urban areas in Malawi. It is recommended that the experimental site widen the scope of the study by utilizing the flexibility of the EMS. Key words: Air pollutants, principal component analysis, developing countries, environmental monitoringstation, Kaiser normalization.","container-title":"African Journal of Environmental Science and Technology","DOI":"10.4314/ajest.v8i6","ISSN":"1996-0786","issue":"6","language":"en","note":"number: 6\nCitation Key: mapoma2014air","page":"330-343","source":"www.ajol.info","title":"Air quality assessment of carbon monoxide, nitrogen dioxide and sulfur dioxide levels in Blantyre, Malawi: a statistical approach to a stationary environmental monitoring station","title-short":"Air quality assessment of carbon monoxide, nitrogen dioxide and sulfur dioxide levels in Blantyre, Malawi","volume":"8","author":[{"family":"Mapoma","given":"H. W. T."},{"family":"Tenthani","given":"C."},{"family":"Tsakama","given":"M."},{"family":"Kosamu","given":"I. B. M."}],"issued":{"date-parts":[["2014",12,2]]},"citation-key":"mapoma2014air"}}],"schema":"https://github.com/citation-style-language/schema/raw/master/csl-citation.json"} </w:instrText>
      </w:r>
      <w:r>
        <w:rPr>
          <w:lang w:val="en-GB"/>
        </w:rPr>
        <w:fldChar w:fldCharType="separate"/>
      </w:r>
      <w:r>
        <w:rPr>
          <w:noProof/>
          <w:lang w:val="en-GB"/>
        </w:rPr>
        <w:t>(Kutlar Joss et al., 2017; Mapoma et al., 2014)</w:t>
      </w:r>
      <w:r>
        <w:rPr>
          <w:lang w:val="en-GB"/>
        </w:rPr>
        <w:fldChar w:fldCharType="end"/>
      </w:r>
      <w:r>
        <w:rPr>
          <w:lang w:val="en-GB"/>
        </w:rPr>
        <w:t xml:space="preserve"> indicate that the maximum 24-h PM10 value is 25 ug/m3 and the maximum annual PM2.5 value is 8 ug/m3.  There is no daily maximum value for PM2.5.  It should be noted that </w:t>
      </w:r>
      <w:proofErr w:type="gramStart"/>
      <w:r>
        <w:rPr>
          <w:lang w:val="en-GB"/>
        </w:rPr>
        <w:t>both of these</w:t>
      </w:r>
      <w:proofErr w:type="gramEnd"/>
      <w:r>
        <w:rPr>
          <w:lang w:val="en-GB"/>
        </w:rPr>
        <w:t xml:space="preserve"> values are at, or below, the new level-4 interim WHO targets are were previously far below the 2015 values.  </w:t>
      </w:r>
    </w:p>
    <w:p w14:paraId="15EF265F" w14:textId="77777777" w:rsidR="00EE39F2" w:rsidRDefault="00EE39F2" w:rsidP="00EE39F2">
      <w:pPr>
        <w:rPr>
          <w:lang w:val="en-GB"/>
        </w:rPr>
      </w:pPr>
    </w:p>
    <w:p w14:paraId="6C36D334" w14:textId="70EC5DB2" w:rsidR="004D56DC" w:rsidRPr="00A2207E" w:rsidRDefault="004D56DC" w:rsidP="0040545A">
      <w:pPr>
        <w:spacing w:line="360" w:lineRule="auto"/>
        <w:rPr>
          <w:rFonts w:ascii="Times" w:hAnsi="Times"/>
          <w:lang w:val="en-GB"/>
        </w:rPr>
      </w:pPr>
    </w:p>
    <w:p w14:paraId="32EAA09D" w14:textId="65D39A76" w:rsidR="004D56DC" w:rsidRPr="00A2207E" w:rsidRDefault="004D56DC" w:rsidP="002005AF">
      <w:pPr>
        <w:rPr>
          <w:rFonts w:ascii="Times" w:hAnsi="Times"/>
          <w:lang w:val="en-GB"/>
        </w:rPr>
      </w:pPr>
    </w:p>
    <w:p w14:paraId="21ACB39B" w14:textId="35DDDE87" w:rsidR="004510CD" w:rsidRPr="00A2207E" w:rsidRDefault="004510CD" w:rsidP="004510CD">
      <w:pPr>
        <w:rPr>
          <w:rFonts w:ascii="Times" w:hAnsi="Times"/>
          <w:lang w:val="en-GB"/>
        </w:rPr>
      </w:pPr>
    </w:p>
    <w:p w14:paraId="7972F6E1" w14:textId="77777777" w:rsidR="004510CD" w:rsidRPr="00A2207E" w:rsidRDefault="00F03CB0" w:rsidP="0017164C">
      <w:pPr>
        <w:pStyle w:val="Heading2"/>
        <w:rPr>
          <w:rFonts w:ascii="Times" w:hAnsi="Times"/>
          <w:lang w:val="en-GB"/>
        </w:rPr>
      </w:pPr>
      <w:bookmarkStart w:id="129" w:name="_Toc90316160"/>
      <w:bookmarkStart w:id="130" w:name="_Toc98077543"/>
      <w:r w:rsidRPr="00A2207E">
        <w:rPr>
          <w:rFonts w:ascii="Times" w:hAnsi="Times"/>
          <w:lang w:val="en-GB"/>
        </w:rPr>
        <w:t>“The Air We Breathe is Not Good”: Perspectives from QECH</w:t>
      </w:r>
      <w:bookmarkEnd w:id="129"/>
      <w:bookmarkEnd w:id="130"/>
    </w:p>
    <w:p w14:paraId="4A761112" w14:textId="77777777" w:rsidR="0035147C" w:rsidRPr="00A2207E" w:rsidRDefault="0035147C" w:rsidP="0035147C">
      <w:pPr>
        <w:rPr>
          <w:rFonts w:ascii="Times" w:hAnsi="Times"/>
          <w:lang w:val="en-GB"/>
        </w:rPr>
      </w:pPr>
    </w:p>
    <w:p w14:paraId="2E79B8C8" w14:textId="3C24AA52" w:rsidR="00E778EB" w:rsidRPr="00A2207E" w:rsidRDefault="00E11B47" w:rsidP="0017164C">
      <w:pPr>
        <w:spacing w:line="360" w:lineRule="auto"/>
        <w:ind w:firstLine="360"/>
        <w:jc w:val="both"/>
        <w:rPr>
          <w:rFonts w:ascii="Times" w:hAnsi="Times"/>
          <w:lang w:val="en-GB"/>
        </w:rPr>
      </w:pPr>
      <w:r w:rsidRPr="00A2207E">
        <w:rPr>
          <w:rFonts w:ascii="Times" w:hAnsi="Times"/>
          <w:lang w:val="en-GB"/>
        </w:rPr>
        <w:t xml:space="preserve">As the previous section has described, </w:t>
      </w:r>
      <w:r w:rsidR="00F03CB0" w:rsidRPr="00A2207E">
        <w:rPr>
          <w:rFonts w:ascii="Times" w:hAnsi="Times"/>
          <w:lang w:val="en-GB"/>
        </w:rPr>
        <w:t xml:space="preserve">the </w:t>
      </w:r>
      <w:r w:rsidRPr="00A2207E">
        <w:rPr>
          <w:rFonts w:ascii="Times" w:hAnsi="Times"/>
          <w:lang w:val="en-GB"/>
        </w:rPr>
        <w:t>open incineration</w:t>
      </w:r>
      <w:r w:rsidR="00F03CB0" w:rsidRPr="00A2207E">
        <w:rPr>
          <w:rFonts w:ascii="Times" w:hAnsi="Times"/>
          <w:lang w:val="en-GB"/>
        </w:rPr>
        <w:t xml:space="preserve"> of waste</w:t>
      </w:r>
      <w:r w:rsidRPr="00A2207E">
        <w:rPr>
          <w:rFonts w:ascii="Times" w:hAnsi="Times"/>
          <w:lang w:val="en-GB"/>
        </w:rPr>
        <w:t xml:space="preserve"> at QECH has created hazardous conditions for those occupying the space. These risks were not lost on staff and caregivers, as interviews demonstrated </w:t>
      </w:r>
      <w:r w:rsidR="0035147C" w:rsidRPr="00A2207E">
        <w:rPr>
          <w:rFonts w:ascii="Times" w:hAnsi="Times"/>
          <w:lang w:val="en-GB"/>
        </w:rPr>
        <w:t xml:space="preserve">broad and near universal awareness of the </w:t>
      </w:r>
      <w:r w:rsidRPr="00A2207E">
        <w:rPr>
          <w:rFonts w:ascii="Times" w:hAnsi="Times"/>
          <w:lang w:val="en-GB"/>
        </w:rPr>
        <w:t xml:space="preserve">poor air quality within the hospital grounds. </w:t>
      </w:r>
      <w:r w:rsidR="00C3135E" w:rsidRPr="00A2207E">
        <w:rPr>
          <w:rFonts w:ascii="Times" w:hAnsi="Times"/>
          <w:lang w:val="en-GB"/>
        </w:rPr>
        <w:t xml:space="preserve">Overwhelmingly, within interviews, both caregivers and staff were quick to decry the poor quality of the air, generally without prompting. The few exceptions were those staff posted on the peripheries of the hospital grounds, at a distance from the spaces of incineration. However, even those who did not experience the impacts of the burning, were aware of it, and considered themselves fortunate to be posted in a section of the </w:t>
      </w:r>
      <w:r w:rsidR="00C3135E" w:rsidRPr="00A2207E">
        <w:rPr>
          <w:rFonts w:ascii="Times" w:hAnsi="Times"/>
          <w:lang w:val="en-GB"/>
        </w:rPr>
        <w:lastRenderedPageBreak/>
        <w:t>hospital where it was less of a problem</w:t>
      </w:r>
      <w:r w:rsidR="00C3135E" w:rsidRPr="00A2207E">
        <w:rPr>
          <w:rStyle w:val="EndnoteReference"/>
          <w:rFonts w:ascii="Times" w:hAnsi="Times"/>
          <w:lang w:val="en-GB"/>
        </w:rPr>
        <w:endnoteReference w:id="5"/>
      </w:r>
      <w:r w:rsidR="00C3135E" w:rsidRPr="00A2207E">
        <w:rPr>
          <w:rFonts w:ascii="Times" w:hAnsi="Times"/>
          <w:lang w:val="en-GB"/>
        </w:rPr>
        <w:t xml:space="preserve">.  </w:t>
      </w:r>
      <w:r w:rsidR="00FD7735" w:rsidRPr="00A2207E">
        <w:rPr>
          <w:rFonts w:ascii="Times" w:hAnsi="Times"/>
          <w:lang w:val="en-GB"/>
        </w:rPr>
        <w:t xml:space="preserve">Furthermore, according to caregivers and staff who work night shifts, air quality can be </w:t>
      </w:r>
      <w:r w:rsidR="00C3135E" w:rsidRPr="00A2207E">
        <w:rPr>
          <w:rFonts w:ascii="Times" w:hAnsi="Times"/>
          <w:lang w:val="en-GB"/>
        </w:rPr>
        <w:t>particularly bad at night and in the early morning</w:t>
      </w:r>
      <w:r w:rsidR="00FD7735" w:rsidRPr="00A2207E">
        <w:rPr>
          <w:rFonts w:ascii="Times" w:hAnsi="Times"/>
          <w:lang w:val="en-GB"/>
        </w:rPr>
        <w:t xml:space="preserve">, despite the smoke being less visible, due to the habit of janitorial staff concentrating their burning during the late hours. </w:t>
      </w:r>
      <w:r w:rsidR="00E778EB" w:rsidRPr="00A2207E">
        <w:rPr>
          <w:rFonts w:ascii="Times" w:hAnsi="Times"/>
          <w:lang w:val="en-GB"/>
        </w:rPr>
        <w:t>The poor air quality on hospital grounds is also a frequent cause for complaint by patients and visitors, with nearly every staff member interviewed being able to recall having received a complaint, and in turn, complaining to administration. One of the staff members responsible for the burning said that he personally, had received hundreds of complaints, but was powerless to affect meaningful change, aside from burning at different hours, until the incinerator could be repaired</w:t>
      </w:r>
      <w:r w:rsidR="00E778EB" w:rsidRPr="00A2207E">
        <w:rPr>
          <w:rStyle w:val="EndnoteReference"/>
          <w:rFonts w:ascii="Times" w:hAnsi="Times"/>
          <w:lang w:val="en-GB"/>
        </w:rPr>
        <w:endnoteReference w:id="6"/>
      </w:r>
      <w:r w:rsidR="00E778EB" w:rsidRPr="00A2207E">
        <w:rPr>
          <w:rFonts w:ascii="Times" w:hAnsi="Times"/>
          <w:lang w:val="en-GB"/>
        </w:rPr>
        <w:t>.</w:t>
      </w:r>
    </w:p>
    <w:p w14:paraId="0EB290F3" w14:textId="646371B2" w:rsidR="0035147C" w:rsidRDefault="00E11B47" w:rsidP="0017164C">
      <w:pPr>
        <w:spacing w:line="360" w:lineRule="auto"/>
        <w:ind w:firstLine="360"/>
        <w:jc w:val="both"/>
        <w:rPr>
          <w:rFonts w:ascii="Times" w:hAnsi="Times"/>
          <w:lang w:val="en-GB"/>
        </w:rPr>
      </w:pPr>
      <w:r w:rsidRPr="00A2207E">
        <w:rPr>
          <w:rFonts w:ascii="Times" w:hAnsi="Times"/>
          <w:lang w:val="en-GB"/>
        </w:rPr>
        <w:t>Nonetheless,</w:t>
      </w:r>
      <w:r w:rsidR="00E778EB" w:rsidRPr="00A2207E">
        <w:rPr>
          <w:rFonts w:ascii="Times" w:hAnsi="Times"/>
          <w:lang w:val="en-GB"/>
        </w:rPr>
        <w:t xml:space="preserve"> despite </w:t>
      </w:r>
      <w:proofErr w:type="gramStart"/>
      <w:r w:rsidR="00E778EB" w:rsidRPr="00A2207E">
        <w:rPr>
          <w:rFonts w:ascii="Times" w:hAnsi="Times"/>
          <w:lang w:val="en-GB"/>
        </w:rPr>
        <w:t>this consensuses</w:t>
      </w:r>
      <w:proofErr w:type="gramEnd"/>
      <w:r w:rsidR="00E778EB" w:rsidRPr="00A2207E">
        <w:rPr>
          <w:rFonts w:ascii="Times" w:hAnsi="Times"/>
          <w:lang w:val="en-GB"/>
        </w:rPr>
        <w:t xml:space="preserve"> that air quality</w:t>
      </w:r>
      <w:r w:rsidR="00C73F1F" w:rsidRPr="00A2207E">
        <w:rPr>
          <w:rFonts w:ascii="Times" w:hAnsi="Times"/>
          <w:lang w:val="en-GB"/>
        </w:rPr>
        <w:t xml:space="preserve"> caused by the burning of waste within the hospital was</w:t>
      </w:r>
      <w:r w:rsidR="00E778EB" w:rsidRPr="00A2207E">
        <w:rPr>
          <w:rFonts w:ascii="Times" w:hAnsi="Times"/>
          <w:lang w:val="en-GB"/>
        </w:rPr>
        <w:t xml:space="preserve"> a problem,</w:t>
      </w:r>
      <w:r w:rsidRPr="00A2207E">
        <w:rPr>
          <w:rFonts w:ascii="Times" w:hAnsi="Times"/>
          <w:lang w:val="en-GB"/>
        </w:rPr>
        <w:t xml:space="preserve"> significant differen</w:t>
      </w:r>
      <w:r w:rsidR="00C73F1F" w:rsidRPr="00A2207E">
        <w:rPr>
          <w:rFonts w:ascii="Times" w:hAnsi="Times"/>
          <w:lang w:val="en-GB"/>
        </w:rPr>
        <w:t>ces emerged between respondents</w:t>
      </w:r>
      <w:r w:rsidRPr="00A2207E">
        <w:rPr>
          <w:rFonts w:ascii="Times" w:hAnsi="Times"/>
          <w:lang w:val="en-GB"/>
        </w:rPr>
        <w:t xml:space="preserve"> over their understandings of potential impacts, the effectiveness of various coping mechanisms, and their problematisations linked to the burning of specific waste materials. </w:t>
      </w:r>
      <w:r w:rsidR="00220E2E" w:rsidRPr="00A2207E">
        <w:rPr>
          <w:rFonts w:ascii="Times" w:hAnsi="Times"/>
          <w:lang w:val="en-GB"/>
        </w:rPr>
        <w:t>In addition, interviews revealed that these understandings were informed by a significant amount of misinformation, even amongst trained medical staff, which may contribute to them being less able to mitigate</w:t>
      </w:r>
      <w:r w:rsidR="00060F94" w:rsidRPr="00A2207E">
        <w:rPr>
          <w:rFonts w:ascii="Times" w:hAnsi="Times"/>
          <w:lang w:val="en-GB"/>
        </w:rPr>
        <w:t xml:space="preserve"> potential risks for themselves</w:t>
      </w:r>
      <w:r w:rsidR="00220E2E" w:rsidRPr="00A2207E">
        <w:rPr>
          <w:rFonts w:ascii="Times" w:hAnsi="Times"/>
          <w:lang w:val="en-GB"/>
        </w:rPr>
        <w:t xml:space="preserve"> and those who rely on their care. </w:t>
      </w:r>
    </w:p>
    <w:p w14:paraId="560DADF4" w14:textId="77777777" w:rsidR="00FE5E21" w:rsidRPr="00A2207E" w:rsidRDefault="00FE5E21" w:rsidP="0017164C">
      <w:pPr>
        <w:spacing w:line="360" w:lineRule="auto"/>
        <w:ind w:firstLine="360"/>
        <w:jc w:val="both"/>
        <w:rPr>
          <w:rFonts w:ascii="Times" w:hAnsi="Times"/>
          <w:lang w:val="en-GB"/>
        </w:rPr>
      </w:pPr>
    </w:p>
    <w:p w14:paraId="13F220E0" w14:textId="77777777" w:rsidR="00E06A93" w:rsidRPr="00A2207E" w:rsidRDefault="007372DB" w:rsidP="00F55FFF">
      <w:pPr>
        <w:pStyle w:val="Heading3"/>
        <w:rPr>
          <w:rFonts w:ascii="Times" w:hAnsi="Times"/>
          <w:lang w:val="en-GB"/>
        </w:rPr>
      </w:pPr>
      <w:bookmarkStart w:id="131" w:name="_Toc90316161"/>
      <w:bookmarkStart w:id="132" w:name="_Toc98077544"/>
      <w:r w:rsidRPr="00A2207E">
        <w:rPr>
          <w:rFonts w:ascii="Times" w:hAnsi="Times"/>
          <w:lang w:val="en-GB"/>
        </w:rPr>
        <w:t>Impacts</w:t>
      </w:r>
      <w:r w:rsidR="00E06A93" w:rsidRPr="00A2207E">
        <w:rPr>
          <w:rFonts w:ascii="Times" w:hAnsi="Times"/>
          <w:lang w:val="en-GB"/>
        </w:rPr>
        <w:t>, Problematisations, and Misinformation</w:t>
      </w:r>
      <w:bookmarkEnd w:id="131"/>
      <w:bookmarkEnd w:id="132"/>
    </w:p>
    <w:p w14:paraId="6C02A172" w14:textId="77777777" w:rsidR="00862816" w:rsidRPr="00A2207E" w:rsidRDefault="007372DB" w:rsidP="0017164C">
      <w:pPr>
        <w:spacing w:line="360" w:lineRule="auto"/>
        <w:ind w:firstLine="360"/>
        <w:jc w:val="both"/>
        <w:rPr>
          <w:rFonts w:ascii="Times" w:hAnsi="Times"/>
          <w:lang w:val="en-GB"/>
        </w:rPr>
      </w:pPr>
      <w:r w:rsidRPr="00A2207E">
        <w:rPr>
          <w:rFonts w:ascii="Times" w:hAnsi="Times"/>
          <w:lang w:val="en-GB"/>
        </w:rPr>
        <w:t xml:space="preserve">The poor air quality within QECH was responsible, according to respondents, for a wide array of health impacts. The most common ones cited included: coughing and sneezing, sore throat, stinging eyes, breathing difficulties, and persistent cold and flu. Nausea was also </w:t>
      </w:r>
      <w:proofErr w:type="gramStart"/>
      <w:r w:rsidRPr="00A2207E">
        <w:rPr>
          <w:rFonts w:ascii="Times" w:hAnsi="Times"/>
          <w:lang w:val="en-GB"/>
        </w:rPr>
        <w:t>mentioned, but</w:t>
      </w:r>
      <w:proofErr w:type="gramEnd"/>
      <w:r w:rsidRPr="00A2207E">
        <w:rPr>
          <w:rFonts w:ascii="Times" w:hAnsi="Times"/>
          <w:lang w:val="en-GB"/>
        </w:rPr>
        <w:t xml:space="preserve"> was not a commonly described impact</w:t>
      </w:r>
      <w:r w:rsidRPr="00A2207E">
        <w:rPr>
          <w:rStyle w:val="EndnoteReference"/>
          <w:rFonts w:ascii="Times" w:hAnsi="Times"/>
          <w:lang w:val="en-GB"/>
        </w:rPr>
        <w:endnoteReference w:id="7"/>
      </w:r>
      <w:r w:rsidRPr="00A2207E">
        <w:rPr>
          <w:rFonts w:ascii="Times" w:hAnsi="Times"/>
          <w:lang w:val="en-GB"/>
        </w:rPr>
        <w:t xml:space="preserve">. Only </w:t>
      </w:r>
      <w:proofErr w:type="gramStart"/>
      <w:r w:rsidRPr="00A2207E">
        <w:rPr>
          <w:rFonts w:ascii="Times" w:hAnsi="Times"/>
          <w:lang w:val="en-GB"/>
        </w:rPr>
        <w:t>one respondent,</w:t>
      </w:r>
      <w:proofErr w:type="gramEnd"/>
      <w:r w:rsidRPr="00A2207E">
        <w:rPr>
          <w:rFonts w:ascii="Times" w:hAnsi="Times"/>
          <w:lang w:val="en-GB"/>
        </w:rPr>
        <w:t xml:space="preserve"> of the 26 total interviewed, did not describe lingering health impacts which they could ascribe to the smoke, however, they also described having chronic eye irritation, but did not believe the smoke was a contributing factor</w:t>
      </w:r>
      <w:r w:rsidRPr="00A2207E">
        <w:rPr>
          <w:rStyle w:val="EndnoteReference"/>
          <w:rFonts w:ascii="Times" w:hAnsi="Times"/>
          <w:lang w:val="en-GB"/>
        </w:rPr>
        <w:endnoteReference w:id="8"/>
      </w:r>
      <w:r w:rsidRPr="00A2207E">
        <w:rPr>
          <w:rFonts w:ascii="Times" w:hAnsi="Times"/>
          <w:lang w:val="en-GB"/>
        </w:rPr>
        <w:t>.</w:t>
      </w:r>
    </w:p>
    <w:p w14:paraId="499534FB" w14:textId="77777777" w:rsidR="00862816" w:rsidRPr="00A2207E" w:rsidRDefault="007372DB" w:rsidP="0017164C">
      <w:pPr>
        <w:spacing w:line="360" w:lineRule="auto"/>
        <w:ind w:firstLine="360"/>
        <w:jc w:val="both"/>
        <w:rPr>
          <w:rFonts w:ascii="Times" w:hAnsi="Times"/>
          <w:lang w:val="en-GB"/>
        </w:rPr>
      </w:pPr>
      <w:r w:rsidRPr="00A2207E">
        <w:rPr>
          <w:rFonts w:ascii="Times" w:hAnsi="Times"/>
          <w:lang w:val="en-GB"/>
        </w:rPr>
        <w:t xml:space="preserve">In addition to these impacts, which respondents bear </w:t>
      </w:r>
      <w:proofErr w:type="gramStart"/>
      <w:r w:rsidRPr="00A2207E">
        <w:rPr>
          <w:rFonts w:ascii="Times" w:hAnsi="Times"/>
          <w:lang w:val="en-GB"/>
        </w:rPr>
        <w:t>on a daily basis</w:t>
      </w:r>
      <w:proofErr w:type="gramEnd"/>
      <w:r w:rsidRPr="00A2207E">
        <w:rPr>
          <w:rFonts w:ascii="Times" w:hAnsi="Times"/>
          <w:lang w:val="en-GB"/>
        </w:rPr>
        <w:t>, many also believed that the smoke could contribute to a number of more serious, long-term health co</w:t>
      </w:r>
      <w:r w:rsidR="00E06A93" w:rsidRPr="00A2207E">
        <w:rPr>
          <w:rFonts w:ascii="Times" w:hAnsi="Times"/>
          <w:lang w:val="en-GB"/>
        </w:rPr>
        <w:t xml:space="preserve">mplications. For instance, nearly a quarter of respondents raised concerns of the potential impact that the smoke could have on patients or staff with asthma. Others flagged poor air quality as a potential risk factor for certain cancers, lung disease, or heart problems. </w:t>
      </w:r>
      <w:r w:rsidR="007B3260" w:rsidRPr="00A2207E">
        <w:rPr>
          <w:rFonts w:ascii="Times" w:hAnsi="Times"/>
          <w:lang w:val="en-GB"/>
        </w:rPr>
        <w:t xml:space="preserve">For </w:t>
      </w:r>
      <w:proofErr w:type="gramStart"/>
      <w:r w:rsidR="007B3260" w:rsidRPr="00A2207E">
        <w:rPr>
          <w:rFonts w:ascii="Times" w:hAnsi="Times"/>
          <w:lang w:val="en-GB"/>
        </w:rPr>
        <w:t>a  few</w:t>
      </w:r>
      <w:proofErr w:type="gramEnd"/>
      <w:r w:rsidR="007B3260" w:rsidRPr="00A2207E">
        <w:rPr>
          <w:rFonts w:ascii="Times" w:hAnsi="Times"/>
          <w:lang w:val="en-GB"/>
        </w:rPr>
        <w:t>, the smoke posed an unknown danger, they were not sure what types of impacts it could have, but they were sure it was harmful in some way</w:t>
      </w:r>
      <w:r w:rsidR="007B3260" w:rsidRPr="00A2207E">
        <w:rPr>
          <w:rStyle w:val="EndnoteReference"/>
          <w:rFonts w:ascii="Times" w:hAnsi="Times"/>
          <w:lang w:val="en-GB"/>
        </w:rPr>
        <w:endnoteReference w:id="9"/>
      </w:r>
      <w:r w:rsidR="007B3260" w:rsidRPr="00A2207E">
        <w:rPr>
          <w:rFonts w:ascii="Times" w:hAnsi="Times"/>
          <w:lang w:val="en-GB"/>
        </w:rPr>
        <w:t>.</w:t>
      </w:r>
    </w:p>
    <w:p w14:paraId="428CBF8A" w14:textId="6C9020F9" w:rsidR="00862816" w:rsidRPr="00A2207E" w:rsidRDefault="00E06A93" w:rsidP="0017164C">
      <w:pPr>
        <w:spacing w:line="360" w:lineRule="auto"/>
        <w:ind w:firstLine="360"/>
        <w:jc w:val="both"/>
        <w:rPr>
          <w:rFonts w:ascii="Times" w:hAnsi="Times"/>
          <w:lang w:val="en-GB"/>
        </w:rPr>
      </w:pPr>
      <w:r w:rsidRPr="00A2207E">
        <w:rPr>
          <w:rFonts w:ascii="Times" w:hAnsi="Times"/>
          <w:lang w:val="en-GB"/>
        </w:rPr>
        <w:lastRenderedPageBreak/>
        <w:t>Also, understandably, given the</w:t>
      </w:r>
      <w:r w:rsidR="007B3260" w:rsidRPr="00A2207E">
        <w:rPr>
          <w:rFonts w:ascii="Times" w:hAnsi="Times"/>
          <w:lang w:val="en-GB"/>
        </w:rPr>
        <w:t xml:space="preserve"> large</w:t>
      </w:r>
      <w:r w:rsidRPr="00A2207E">
        <w:rPr>
          <w:rFonts w:ascii="Times" w:hAnsi="Times"/>
          <w:lang w:val="en-GB"/>
        </w:rPr>
        <w:t xml:space="preserve"> </w:t>
      </w:r>
      <w:r w:rsidR="007B3260" w:rsidRPr="00A2207E">
        <w:rPr>
          <w:rFonts w:ascii="Times" w:hAnsi="Times"/>
          <w:lang w:val="en-GB"/>
        </w:rPr>
        <w:t>tuberculosis ward</w:t>
      </w:r>
      <w:r w:rsidRPr="00A2207E">
        <w:rPr>
          <w:rFonts w:ascii="Times" w:hAnsi="Times"/>
          <w:lang w:val="en-GB"/>
        </w:rPr>
        <w:t xml:space="preserve"> present within the hospital grounds, and the high prevalence of the disease within Malawi (</w:t>
      </w:r>
      <w:r w:rsidRPr="00524BA1">
        <w:rPr>
          <w:rFonts w:ascii="Times" w:hAnsi="Times"/>
          <w:highlight w:val="yellow"/>
          <w:lang w:val="en-GB"/>
        </w:rPr>
        <w:t>CITATION)</w:t>
      </w:r>
      <w:r w:rsidRPr="00A2207E">
        <w:rPr>
          <w:rFonts w:ascii="Times" w:hAnsi="Times"/>
          <w:lang w:val="en-GB"/>
        </w:rPr>
        <w:t xml:space="preserve">, there was significant concern (more than half of respondents) about the impact the poor air quality could have on the infected.  </w:t>
      </w:r>
      <w:r w:rsidR="007B3260" w:rsidRPr="00A2207E">
        <w:rPr>
          <w:rFonts w:ascii="Times" w:hAnsi="Times"/>
          <w:lang w:val="en-GB"/>
        </w:rPr>
        <w:t>However, there also persisted a belief among several respondents, includ</w:t>
      </w:r>
      <w:r w:rsidR="009A544C" w:rsidRPr="00A2207E">
        <w:rPr>
          <w:rFonts w:ascii="Times" w:hAnsi="Times"/>
          <w:lang w:val="en-GB"/>
        </w:rPr>
        <w:t>ing</w:t>
      </w:r>
      <w:r w:rsidR="007B3260" w:rsidRPr="00A2207E">
        <w:rPr>
          <w:rFonts w:ascii="Times" w:hAnsi="Times"/>
          <w:lang w:val="en-GB"/>
        </w:rPr>
        <w:t xml:space="preserve"> several nurses, that the smoke could be a cause of the disease itself. As one staff member (20/11/2019) stated, “I believe breathing this air for a long time can cause Tuberculosis.”</w:t>
      </w:r>
      <w:r w:rsidR="000B6299" w:rsidRPr="00A2207E">
        <w:rPr>
          <w:rFonts w:ascii="Times" w:hAnsi="Times"/>
          <w:lang w:val="en-GB"/>
        </w:rPr>
        <w:t xml:space="preserve"> This, however, was only one of the few instances of misinformation which staff </w:t>
      </w:r>
      <w:r w:rsidR="00E778EB" w:rsidRPr="00A2207E">
        <w:rPr>
          <w:rFonts w:ascii="Times" w:hAnsi="Times"/>
          <w:lang w:val="en-GB"/>
        </w:rPr>
        <w:t xml:space="preserve">members </w:t>
      </w:r>
      <w:r w:rsidR="000B6299" w:rsidRPr="00A2207E">
        <w:rPr>
          <w:rFonts w:ascii="Times" w:hAnsi="Times"/>
          <w:lang w:val="en-GB"/>
        </w:rPr>
        <w:t>held regarding air quality and health. Another example, voiced by several respondents, included a belief that some staff members were immune to ill-health impacts of the smoke, because they had received vaccinations from the hospital</w:t>
      </w:r>
      <w:r w:rsidR="00E778EB" w:rsidRPr="00A2207E">
        <w:rPr>
          <w:rStyle w:val="EndnoteReference"/>
          <w:rFonts w:ascii="Times" w:hAnsi="Times"/>
          <w:lang w:val="en-GB"/>
        </w:rPr>
        <w:endnoteReference w:id="10"/>
      </w:r>
      <w:r w:rsidR="00E778EB" w:rsidRPr="00A2207E">
        <w:rPr>
          <w:rFonts w:ascii="Times" w:hAnsi="Times"/>
          <w:lang w:val="en-GB"/>
        </w:rPr>
        <w:t xml:space="preserve">. Nonetheless, they were concerned about the impacts of the smoke on patients and visitors, as one staff member (18/11/2019) expressed: </w:t>
      </w:r>
      <w:r w:rsidR="000B6299" w:rsidRPr="00A2207E">
        <w:rPr>
          <w:rFonts w:ascii="Times" w:hAnsi="Times"/>
          <w:lang w:val="en-GB"/>
        </w:rPr>
        <w:t xml:space="preserve"> </w:t>
      </w:r>
    </w:p>
    <w:p w14:paraId="1B6AD593" w14:textId="7738B02F" w:rsidR="00862816" w:rsidRPr="00A2207E" w:rsidRDefault="00862816" w:rsidP="0017164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ind w:left="720"/>
        <w:jc w:val="both"/>
        <w:rPr>
          <w:rFonts w:ascii="Times" w:hAnsi="Times"/>
          <w:i/>
          <w:lang w:val="en-GB"/>
        </w:rPr>
      </w:pPr>
      <w:r w:rsidRPr="00A2207E">
        <w:rPr>
          <w:rFonts w:ascii="Times" w:hAnsi="Times"/>
          <w:i/>
          <w:lang w:val="en-GB"/>
        </w:rPr>
        <w:t xml:space="preserve">Personally, I have never experienced [eye discomfort] because I get </w:t>
      </w:r>
      <w:proofErr w:type="gramStart"/>
      <w:r w:rsidRPr="00A2207E">
        <w:rPr>
          <w:rFonts w:ascii="Times" w:hAnsi="Times"/>
          <w:i/>
          <w:lang w:val="en-GB"/>
        </w:rPr>
        <w:t>vaccinated</w:t>
      </w:r>
      <w:proofErr w:type="gramEnd"/>
      <w:r w:rsidRPr="00A2207E">
        <w:rPr>
          <w:rFonts w:ascii="Times" w:hAnsi="Times"/>
          <w:i/>
          <w:lang w:val="en-GB"/>
        </w:rPr>
        <w:t xml:space="preserve"> and I am protected including other staff. However, we realize that the air can badly affect other people and patients who come to this place. </w:t>
      </w:r>
    </w:p>
    <w:p w14:paraId="2A786385" w14:textId="09C13B08" w:rsidR="008B2D22" w:rsidRPr="00A2207E" w:rsidRDefault="00C73F1F" w:rsidP="0017164C">
      <w:pPr>
        <w:spacing w:line="360" w:lineRule="auto"/>
        <w:ind w:firstLine="360"/>
        <w:jc w:val="both"/>
        <w:rPr>
          <w:rFonts w:ascii="Times" w:hAnsi="Times"/>
          <w:lang w:val="en-GB"/>
        </w:rPr>
      </w:pPr>
      <w:r w:rsidRPr="00A2207E">
        <w:rPr>
          <w:rFonts w:ascii="Times" w:hAnsi="Times"/>
          <w:lang w:val="en-GB"/>
        </w:rPr>
        <w:t xml:space="preserve">Another interesting misconception </w:t>
      </w:r>
      <w:r w:rsidR="009A544C" w:rsidRPr="00A2207E">
        <w:rPr>
          <w:rFonts w:ascii="Times" w:hAnsi="Times"/>
          <w:lang w:val="en-GB"/>
        </w:rPr>
        <w:t xml:space="preserve">that </w:t>
      </w:r>
      <w:r w:rsidRPr="00A2207E">
        <w:rPr>
          <w:rFonts w:ascii="Times" w:hAnsi="Times"/>
          <w:lang w:val="en-GB"/>
        </w:rPr>
        <w:t xml:space="preserve">emerged, which may be tied partly to translation and transcription, was a different cultural understanding of smoke versus smells. More than half of the respondents appeared to conflate </w:t>
      </w:r>
      <w:r w:rsidR="009A544C" w:rsidRPr="00A2207E">
        <w:rPr>
          <w:rFonts w:ascii="Times" w:hAnsi="Times"/>
          <w:lang w:val="en-GB"/>
        </w:rPr>
        <w:t xml:space="preserve">the </w:t>
      </w:r>
      <w:r w:rsidRPr="00A2207E">
        <w:rPr>
          <w:rFonts w:ascii="Times" w:hAnsi="Times"/>
          <w:lang w:val="en-GB"/>
        </w:rPr>
        <w:t xml:space="preserve">two, with some expressing a belief that it was </w:t>
      </w:r>
      <w:r w:rsidR="009A544C" w:rsidRPr="00A2207E">
        <w:rPr>
          <w:rFonts w:ascii="Times" w:hAnsi="Times"/>
          <w:lang w:val="en-GB"/>
        </w:rPr>
        <w:t xml:space="preserve">the </w:t>
      </w:r>
      <w:r w:rsidRPr="00A2207E">
        <w:rPr>
          <w:rFonts w:ascii="Times" w:hAnsi="Times"/>
          <w:lang w:val="en-GB"/>
        </w:rPr>
        <w:t>odour of what was being burnt that was harmful, rather than the smoke being given off</w:t>
      </w:r>
      <w:r w:rsidR="005D58E1" w:rsidRPr="00A2207E">
        <w:rPr>
          <w:rFonts w:ascii="Times" w:hAnsi="Times"/>
          <w:lang w:val="en-GB"/>
        </w:rPr>
        <w:t xml:space="preserve">. This has led many to specifically problematise the burning of certain wastes, such as plastics, medicines, and other medical wastes, which give off distinctive or less pleasant odours, as opposed to the burning of other items, such as garden refuse, which may produce significant smoke, and contribute to higher </w:t>
      </w:r>
      <w:r w:rsidR="009A544C" w:rsidRPr="00A2207E">
        <w:rPr>
          <w:rFonts w:ascii="Times" w:hAnsi="Times"/>
          <w:lang w:val="en-GB"/>
        </w:rPr>
        <w:t>recorded values of particulate matter,</w:t>
      </w:r>
      <w:r w:rsidR="005D58E1" w:rsidRPr="00A2207E">
        <w:rPr>
          <w:rFonts w:ascii="Times" w:hAnsi="Times"/>
          <w:lang w:val="en-GB"/>
        </w:rPr>
        <w:t xml:space="preserve"> but produce a less pungent, or more normalised, odour. </w:t>
      </w:r>
      <w:r w:rsidR="00862816" w:rsidRPr="00A2207E">
        <w:rPr>
          <w:rFonts w:ascii="Times" w:hAnsi="Times"/>
          <w:lang w:val="en-GB"/>
        </w:rPr>
        <w:tab/>
      </w:r>
    </w:p>
    <w:p w14:paraId="55025EAC" w14:textId="77777777" w:rsidR="00525B9D" w:rsidRPr="00A2207E" w:rsidRDefault="00525B9D" w:rsidP="0017164C">
      <w:pPr>
        <w:spacing w:line="360" w:lineRule="auto"/>
        <w:ind w:firstLine="360"/>
        <w:jc w:val="both"/>
        <w:rPr>
          <w:rFonts w:ascii="Times" w:hAnsi="Times"/>
          <w:lang w:val="en-GB"/>
        </w:rPr>
      </w:pPr>
    </w:p>
    <w:p w14:paraId="678EAC7F" w14:textId="77777777" w:rsidR="004510CD" w:rsidRPr="00A2207E" w:rsidRDefault="004510CD" w:rsidP="0017164C">
      <w:pPr>
        <w:pStyle w:val="Heading3"/>
        <w:rPr>
          <w:rFonts w:ascii="Times" w:hAnsi="Times"/>
          <w:lang w:val="en-GB"/>
        </w:rPr>
      </w:pPr>
      <w:bookmarkStart w:id="133" w:name="_Toc90316162"/>
      <w:bookmarkStart w:id="134" w:name="_Toc98077545"/>
      <w:r w:rsidRPr="00A2207E">
        <w:rPr>
          <w:rFonts w:ascii="Times" w:hAnsi="Times"/>
          <w:lang w:val="en-GB"/>
        </w:rPr>
        <w:t>Coping Mechanisms</w:t>
      </w:r>
      <w:bookmarkEnd w:id="133"/>
      <w:bookmarkEnd w:id="134"/>
    </w:p>
    <w:p w14:paraId="2C642C82" w14:textId="1595248E" w:rsidR="00E230C4" w:rsidRPr="00A2207E" w:rsidRDefault="007B3260" w:rsidP="0017164C">
      <w:pPr>
        <w:spacing w:line="360" w:lineRule="auto"/>
        <w:ind w:firstLine="360"/>
        <w:jc w:val="both"/>
        <w:rPr>
          <w:rFonts w:ascii="Times" w:hAnsi="Times"/>
          <w:lang w:val="en-GB"/>
        </w:rPr>
      </w:pPr>
      <w:r w:rsidRPr="00A2207E">
        <w:rPr>
          <w:rFonts w:ascii="Times" w:hAnsi="Times"/>
          <w:lang w:val="en-GB"/>
        </w:rPr>
        <w:t xml:space="preserve">Finally, </w:t>
      </w:r>
      <w:proofErr w:type="gramStart"/>
      <w:r w:rsidRPr="00A2207E">
        <w:rPr>
          <w:rFonts w:ascii="Times" w:hAnsi="Times"/>
          <w:lang w:val="en-GB"/>
        </w:rPr>
        <w:t>i</w:t>
      </w:r>
      <w:r w:rsidR="005552D4" w:rsidRPr="00A2207E">
        <w:rPr>
          <w:rFonts w:ascii="Times" w:hAnsi="Times"/>
          <w:lang w:val="en-GB"/>
        </w:rPr>
        <w:t>n order to</w:t>
      </w:r>
      <w:proofErr w:type="gramEnd"/>
      <w:r w:rsidR="005552D4" w:rsidRPr="00A2207E">
        <w:rPr>
          <w:rFonts w:ascii="Times" w:hAnsi="Times"/>
          <w:lang w:val="en-GB"/>
        </w:rPr>
        <w:t xml:space="preserve"> manage the impacts of QECH’s persistently poor air quality, staff and visitors reported having developed a number of coping mechanisms, designed to help them get through their daily routines. </w:t>
      </w:r>
      <w:r w:rsidR="007B4338" w:rsidRPr="00A2207E">
        <w:rPr>
          <w:rFonts w:ascii="Times" w:hAnsi="Times"/>
          <w:lang w:val="en-GB"/>
        </w:rPr>
        <w:t>Th</w:t>
      </w:r>
      <w:r w:rsidR="009A544C" w:rsidRPr="00A2207E">
        <w:rPr>
          <w:rFonts w:ascii="Times" w:hAnsi="Times"/>
          <w:lang w:val="en-GB"/>
        </w:rPr>
        <w:t>ese</w:t>
      </w:r>
      <w:r w:rsidR="007B4338" w:rsidRPr="00A2207E">
        <w:rPr>
          <w:rFonts w:ascii="Times" w:hAnsi="Times"/>
          <w:lang w:val="en-GB"/>
        </w:rPr>
        <w:t xml:space="preserve"> included staying indoors, blocking doors and windows, and taking breaks away from hospital grounds </w:t>
      </w:r>
      <w:proofErr w:type="gramStart"/>
      <w:r w:rsidR="007B4338" w:rsidRPr="00A2207E">
        <w:rPr>
          <w:rFonts w:ascii="Times" w:hAnsi="Times"/>
          <w:lang w:val="en-GB"/>
        </w:rPr>
        <w:t>in order to</w:t>
      </w:r>
      <w:proofErr w:type="gramEnd"/>
      <w:r w:rsidR="007B4338" w:rsidRPr="00A2207E">
        <w:rPr>
          <w:rFonts w:ascii="Times" w:hAnsi="Times"/>
          <w:lang w:val="en-GB"/>
        </w:rPr>
        <w:t xml:space="preserve"> catch some breaths of fresher air. However, for janitorial staff, inside was not necessarily better, as several reported their ind</w:t>
      </w:r>
      <w:r w:rsidR="00E262B4" w:rsidRPr="00A2207E">
        <w:rPr>
          <w:rFonts w:ascii="Times" w:hAnsi="Times"/>
          <w:lang w:val="en-GB"/>
        </w:rPr>
        <w:t>oor workspaces as being also</w:t>
      </w:r>
      <w:r w:rsidR="007B4338" w:rsidRPr="00A2207E">
        <w:rPr>
          <w:rFonts w:ascii="Times" w:hAnsi="Times"/>
          <w:lang w:val="en-GB"/>
        </w:rPr>
        <w:t xml:space="preserve"> insufferable</w:t>
      </w:r>
      <w:r w:rsidR="00E262B4" w:rsidRPr="00A2207E">
        <w:rPr>
          <w:rFonts w:ascii="Times" w:hAnsi="Times"/>
          <w:lang w:val="en-GB"/>
        </w:rPr>
        <w:t xml:space="preserve"> for long periods of time</w:t>
      </w:r>
      <w:r w:rsidR="007B4338" w:rsidRPr="00A2207E">
        <w:rPr>
          <w:rFonts w:ascii="Times" w:hAnsi="Times"/>
          <w:lang w:val="en-GB"/>
        </w:rPr>
        <w:t xml:space="preserve"> from the smell of cleaning agents and other chemicals</w:t>
      </w:r>
      <w:r w:rsidR="007B4338" w:rsidRPr="00A2207E">
        <w:rPr>
          <w:rStyle w:val="EndnoteReference"/>
          <w:rFonts w:ascii="Times" w:hAnsi="Times"/>
          <w:lang w:val="en-GB"/>
        </w:rPr>
        <w:endnoteReference w:id="11"/>
      </w:r>
      <w:r w:rsidR="007B4338" w:rsidRPr="00A2207E">
        <w:rPr>
          <w:rFonts w:ascii="Times" w:hAnsi="Times"/>
          <w:lang w:val="en-GB"/>
        </w:rPr>
        <w:t xml:space="preserve">. </w:t>
      </w:r>
      <w:r w:rsidR="00E230C4" w:rsidRPr="00A2207E">
        <w:rPr>
          <w:rFonts w:ascii="Times" w:hAnsi="Times"/>
          <w:lang w:val="en-GB"/>
        </w:rPr>
        <w:t xml:space="preserve">Furthermore, amongst respondents there was a general disagreement </w:t>
      </w:r>
      <w:r w:rsidR="00E230C4" w:rsidRPr="00A2207E">
        <w:rPr>
          <w:rFonts w:ascii="Times" w:hAnsi="Times"/>
          <w:lang w:val="en-GB"/>
        </w:rPr>
        <w:lastRenderedPageBreak/>
        <w:t>over the effectiveness of personal protective equipment (PPE), such as face masks, towards mitigating the impacts of the smoke. A few staff described pleading to hospital administration for such equipment, to no avail</w:t>
      </w:r>
      <w:r w:rsidR="00E230C4" w:rsidRPr="00A2207E">
        <w:rPr>
          <w:rStyle w:val="EndnoteReference"/>
          <w:rFonts w:ascii="Times" w:hAnsi="Times"/>
          <w:lang w:val="en-GB"/>
        </w:rPr>
        <w:endnoteReference w:id="12"/>
      </w:r>
      <w:r w:rsidR="00E230C4" w:rsidRPr="00A2207E">
        <w:rPr>
          <w:rFonts w:ascii="Times" w:hAnsi="Times"/>
          <w:lang w:val="en-GB"/>
        </w:rPr>
        <w:t>. However, other staff members, who do have access to PPE, noted that even face masks do little to mitigate the impacts of the smoke, describing them as ineffective</w:t>
      </w:r>
      <w:r w:rsidR="00E230C4" w:rsidRPr="00A2207E">
        <w:rPr>
          <w:rStyle w:val="EndnoteReference"/>
          <w:rFonts w:ascii="Times" w:hAnsi="Times"/>
          <w:lang w:val="en-GB"/>
        </w:rPr>
        <w:endnoteReference w:id="13"/>
      </w:r>
      <w:r w:rsidR="00E230C4" w:rsidRPr="00A2207E">
        <w:rPr>
          <w:rFonts w:ascii="Times" w:hAnsi="Times"/>
          <w:lang w:val="en-GB"/>
        </w:rPr>
        <w:t xml:space="preserve">. </w:t>
      </w:r>
    </w:p>
    <w:p w14:paraId="1A0C34E5" w14:textId="7DA622D3" w:rsidR="00E11B47" w:rsidRPr="00A2207E" w:rsidRDefault="00E262B4" w:rsidP="0017164C">
      <w:pPr>
        <w:spacing w:line="360" w:lineRule="auto"/>
        <w:ind w:firstLine="360"/>
        <w:jc w:val="both"/>
        <w:rPr>
          <w:rFonts w:ascii="Times" w:hAnsi="Times"/>
          <w:lang w:val="en-GB"/>
        </w:rPr>
      </w:pPr>
      <w:r w:rsidRPr="00A2207E">
        <w:rPr>
          <w:rFonts w:ascii="Times" w:hAnsi="Times"/>
          <w:lang w:val="en-GB"/>
        </w:rPr>
        <w:t xml:space="preserve">Most staff, however, have </w:t>
      </w:r>
      <w:r w:rsidR="009A544C" w:rsidRPr="00A2207E">
        <w:rPr>
          <w:rFonts w:ascii="Times" w:hAnsi="Times"/>
          <w:lang w:val="en-GB"/>
        </w:rPr>
        <w:t xml:space="preserve">been </w:t>
      </w:r>
      <w:r w:rsidRPr="00A2207E">
        <w:rPr>
          <w:rFonts w:ascii="Times" w:hAnsi="Times"/>
          <w:lang w:val="en-GB"/>
        </w:rPr>
        <w:t>unable to find</w:t>
      </w:r>
      <w:r w:rsidR="007B4338" w:rsidRPr="00A2207E">
        <w:rPr>
          <w:rFonts w:ascii="Times" w:hAnsi="Times"/>
          <w:lang w:val="en-GB"/>
        </w:rPr>
        <w:t xml:space="preserve"> anyway to mitigate the impacts of the smoke, and only found relief once they reached home at the end of their shift</w:t>
      </w:r>
      <w:r w:rsidRPr="00A2207E">
        <w:rPr>
          <w:rFonts w:ascii="Times" w:hAnsi="Times"/>
          <w:lang w:val="en-GB"/>
        </w:rPr>
        <w:t>, as one of the janitorial staff described</w:t>
      </w:r>
      <w:proofErr w:type="gramStart"/>
      <w:r w:rsidRPr="00A2207E">
        <w:rPr>
          <w:rFonts w:ascii="Times" w:hAnsi="Times"/>
          <w:lang w:val="en-GB"/>
        </w:rPr>
        <w:t>, ”we</w:t>
      </w:r>
      <w:proofErr w:type="gramEnd"/>
      <w:r w:rsidRPr="00A2207E">
        <w:rPr>
          <w:rFonts w:ascii="Times" w:hAnsi="Times"/>
          <w:lang w:val="en-GB"/>
        </w:rPr>
        <w:t xml:space="preserve"> only feel safe when we are home”</w:t>
      </w:r>
      <w:r w:rsidRPr="00A2207E">
        <w:rPr>
          <w:rStyle w:val="EndnoteReference"/>
          <w:rFonts w:ascii="Times" w:hAnsi="Times"/>
          <w:lang w:val="en-GB"/>
        </w:rPr>
        <w:endnoteReference w:id="14"/>
      </w:r>
      <w:r w:rsidR="007B4338" w:rsidRPr="00A2207E">
        <w:rPr>
          <w:rFonts w:ascii="Times" w:hAnsi="Times"/>
          <w:lang w:val="en-GB"/>
        </w:rPr>
        <w:t>. Of course, this r</w:t>
      </w:r>
      <w:r w:rsidR="00E230C4" w:rsidRPr="00A2207E">
        <w:rPr>
          <w:rFonts w:ascii="Times" w:hAnsi="Times"/>
          <w:lang w:val="en-GB"/>
        </w:rPr>
        <w:t>elief is not available</w:t>
      </w:r>
      <w:r w:rsidRPr="00A2207E">
        <w:rPr>
          <w:rFonts w:ascii="Times" w:hAnsi="Times"/>
          <w:lang w:val="en-GB"/>
        </w:rPr>
        <w:t xml:space="preserve"> for the </w:t>
      </w:r>
      <w:r w:rsidR="007B4338" w:rsidRPr="00A2207E">
        <w:rPr>
          <w:rFonts w:ascii="Times" w:hAnsi="Times"/>
          <w:lang w:val="en-GB"/>
        </w:rPr>
        <w:t xml:space="preserve">hundreds of </w:t>
      </w:r>
      <w:r w:rsidRPr="00A2207E">
        <w:rPr>
          <w:rFonts w:ascii="Times" w:hAnsi="Times"/>
          <w:lang w:val="en-GB"/>
        </w:rPr>
        <w:t xml:space="preserve">patients and </w:t>
      </w:r>
      <w:r w:rsidR="007B4338" w:rsidRPr="00A2207E">
        <w:rPr>
          <w:rFonts w:ascii="Times" w:hAnsi="Times"/>
          <w:lang w:val="en-GB"/>
        </w:rPr>
        <w:t xml:space="preserve">caregivers </w:t>
      </w:r>
      <w:r w:rsidRPr="00A2207E">
        <w:rPr>
          <w:rFonts w:ascii="Times" w:hAnsi="Times"/>
          <w:lang w:val="en-GB"/>
        </w:rPr>
        <w:t xml:space="preserve">who sleep at QECH or are unable to leave. </w:t>
      </w:r>
      <w:r w:rsidR="005D58E1" w:rsidRPr="00A2207E">
        <w:rPr>
          <w:rFonts w:ascii="Times" w:hAnsi="Times"/>
          <w:lang w:val="en-GB"/>
        </w:rPr>
        <w:t>Ultimately, most place their hope in the construction of the new incinerator</w:t>
      </w:r>
      <w:r w:rsidR="00525B9D" w:rsidRPr="00A2207E">
        <w:rPr>
          <w:rFonts w:ascii="Times" w:hAnsi="Times"/>
          <w:lang w:val="en-GB"/>
        </w:rPr>
        <w:t xml:space="preserve"> (which had not yet been activated at the time of the interviews)</w:t>
      </w:r>
      <w:r w:rsidR="005D58E1" w:rsidRPr="00A2207E">
        <w:rPr>
          <w:rFonts w:ascii="Times" w:hAnsi="Times"/>
          <w:lang w:val="en-GB"/>
        </w:rPr>
        <w:t xml:space="preserve">, and biding their time as construction drags </w:t>
      </w:r>
      <w:proofErr w:type="gramStart"/>
      <w:r w:rsidR="005D58E1" w:rsidRPr="00A2207E">
        <w:rPr>
          <w:rFonts w:ascii="Times" w:hAnsi="Times"/>
          <w:lang w:val="en-GB"/>
        </w:rPr>
        <w:t>on;</w:t>
      </w:r>
      <w:proofErr w:type="gramEnd"/>
      <w:r w:rsidR="005D58E1" w:rsidRPr="00A2207E">
        <w:rPr>
          <w:rFonts w:ascii="Times" w:hAnsi="Times"/>
          <w:lang w:val="en-GB"/>
        </w:rPr>
        <w:t xml:space="preserve"> coping as best they can. As one staff member (25/11/2019) described, “we are just hoping we will start breathing good air soon, when the new incinerator is opened.”</w:t>
      </w:r>
    </w:p>
    <w:p w14:paraId="68FDCDF4" w14:textId="6BD2F490" w:rsidR="004373BA" w:rsidRPr="00A2207E" w:rsidRDefault="004373BA" w:rsidP="004373BA">
      <w:pPr>
        <w:rPr>
          <w:rFonts w:ascii="Times" w:hAnsi="Times"/>
          <w:lang w:val="en-GB"/>
        </w:rPr>
      </w:pPr>
    </w:p>
    <w:p w14:paraId="559D3ED6" w14:textId="15265CC4" w:rsidR="004373BA" w:rsidRPr="00A2207E" w:rsidRDefault="004373BA" w:rsidP="0017164C">
      <w:pPr>
        <w:pStyle w:val="Heading1"/>
        <w:rPr>
          <w:rFonts w:ascii="Times" w:hAnsi="Times"/>
          <w:lang w:val="en-GB"/>
        </w:rPr>
      </w:pPr>
      <w:bookmarkStart w:id="135" w:name="_Toc90316163"/>
      <w:bookmarkStart w:id="136" w:name="_Toc98077546"/>
      <w:r w:rsidRPr="00A2207E">
        <w:rPr>
          <w:rFonts w:ascii="Times" w:hAnsi="Times"/>
          <w:lang w:val="en-GB"/>
        </w:rPr>
        <w:t>Conclusion and Recommendations</w:t>
      </w:r>
      <w:bookmarkEnd w:id="135"/>
      <w:bookmarkEnd w:id="136"/>
      <w:r w:rsidRPr="00A2207E">
        <w:rPr>
          <w:rFonts w:ascii="Times" w:hAnsi="Times"/>
          <w:lang w:val="en-GB"/>
        </w:rPr>
        <w:t xml:space="preserve"> </w:t>
      </w:r>
    </w:p>
    <w:p w14:paraId="37F982A3" w14:textId="52D079A6" w:rsidR="004373BA" w:rsidRDefault="004373BA" w:rsidP="00254F6C">
      <w:pPr>
        <w:rPr>
          <w:rFonts w:ascii="Times" w:hAnsi="Times"/>
          <w:lang w:val="en-GB"/>
        </w:rPr>
      </w:pPr>
    </w:p>
    <w:p w14:paraId="22D7BFEE" w14:textId="49EAD325" w:rsidR="00EE39F2" w:rsidRDefault="00EE39F2" w:rsidP="00254F6C">
      <w:pPr>
        <w:rPr>
          <w:rFonts w:ascii="Times" w:hAnsi="Times"/>
          <w:lang w:val="en-GB"/>
        </w:rPr>
      </w:pPr>
    </w:p>
    <w:p w14:paraId="2D8CFA6E" w14:textId="77777777" w:rsidR="00EE39F2" w:rsidRPr="00ED2F4A" w:rsidRDefault="00EE39F2" w:rsidP="00EE39F2">
      <w:pPr>
        <w:pStyle w:val="Heading2"/>
        <w:rPr>
          <w:lang w:val="en-GB"/>
        </w:rPr>
      </w:pPr>
      <w:r w:rsidRPr="00ED2F4A">
        <w:rPr>
          <w:lang w:val="en-GB"/>
        </w:rPr>
        <w:t>Limitations</w:t>
      </w:r>
    </w:p>
    <w:p w14:paraId="14700868" w14:textId="77777777" w:rsidR="00EE39F2" w:rsidRPr="00ED2F4A" w:rsidRDefault="00EE39F2" w:rsidP="00EE39F2">
      <w:pPr>
        <w:rPr>
          <w:lang w:val="en-GB" w:eastAsia="en-US"/>
        </w:rPr>
      </w:pPr>
    </w:p>
    <w:p w14:paraId="28FF4B55" w14:textId="77777777" w:rsidR="00EE39F2" w:rsidRDefault="00EE39F2" w:rsidP="00EE39F2">
      <w:pPr>
        <w:pStyle w:val="ListParagraph"/>
        <w:numPr>
          <w:ilvl w:val="0"/>
          <w:numId w:val="18"/>
        </w:numPr>
        <w:spacing w:after="0" w:line="240" w:lineRule="auto"/>
        <w:rPr>
          <w:lang w:val="en-GB"/>
        </w:rPr>
      </w:pPr>
      <w:r>
        <w:rPr>
          <w:lang w:val="en-GB"/>
        </w:rPr>
        <w:t xml:space="preserve">There were no obvious locations within the city area that could be confidently used as representative background values; trash burning was common even the less dense, leavy suburbs. And although there were several possible areas upwind and outside of town, the logistics and safety involved in accessing them to change the batteries meant that the measured values at Queens could not be compared to a stable background concentration. </w:t>
      </w:r>
    </w:p>
    <w:p w14:paraId="64F9D5A4" w14:textId="77777777" w:rsidR="00EE39F2" w:rsidRDefault="00EE39F2" w:rsidP="00EE39F2">
      <w:pPr>
        <w:pStyle w:val="ListParagraph"/>
        <w:numPr>
          <w:ilvl w:val="0"/>
          <w:numId w:val="18"/>
        </w:numPr>
        <w:spacing w:after="0" w:line="240" w:lineRule="auto"/>
        <w:rPr>
          <w:lang w:val="en-GB"/>
        </w:rPr>
      </w:pPr>
      <w:r>
        <w:rPr>
          <w:lang w:val="en-GB"/>
        </w:rPr>
        <w:t xml:space="preserve">Knowing the wind direction and velocity would have helped in better identifying the potential sources of the measured PM. However, the necessary equipment was not easily available in Blantyre at the time, and as an exploratory study, with uncertain outcomes, the time and expense </w:t>
      </w:r>
      <w:proofErr w:type="gramStart"/>
      <w:r>
        <w:rPr>
          <w:lang w:val="en-GB"/>
        </w:rPr>
        <w:t>was</w:t>
      </w:r>
      <w:proofErr w:type="gramEnd"/>
      <w:r>
        <w:rPr>
          <w:lang w:val="en-GB"/>
        </w:rPr>
        <w:t xml:space="preserve"> not thought of as justifiable at the time.</w:t>
      </w:r>
    </w:p>
    <w:p w14:paraId="5F85E5A5" w14:textId="77777777" w:rsidR="00EE39F2" w:rsidRDefault="00EE39F2" w:rsidP="00EE39F2">
      <w:pPr>
        <w:pStyle w:val="ListParagraph"/>
        <w:numPr>
          <w:ilvl w:val="0"/>
          <w:numId w:val="18"/>
        </w:numPr>
        <w:spacing w:after="0" w:line="240" w:lineRule="auto"/>
        <w:rPr>
          <w:lang w:val="en-GB"/>
        </w:rPr>
      </w:pPr>
      <w:r>
        <w:rPr>
          <w:lang w:val="en-GB"/>
        </w:rPr>
        <w:t>The height of the sensors was not standardized across locations</w:t>
      </w:r>
    </w:p>
    <w:p w14:paraId="2EC7C874" w14:textId="77777777" w:rsidR="00EE39F2" w:rsidRDefault="00EE39F2" w:rsidP="00EE39F2">
      <w:pPr>
        <w:pStyle w:val="ListParagraph"/>
        <w:numPr>
          <w:ilvl w:val="0"/>
          <w:numId w:val="18"/>
        </w:numPr>
        <w:spacing w:after="0" w:line="240" w:lineRule="auto"/>
        <w:rPr>
          <w:lang w:val="en-GB"/>
        </w:rPr>
      </w:pPr>
      <w:r>
        <w:rPr>
          <w:lang w:val="en-GB"/>
        </w:rPr>
        <w:t>Knowing the exact burning locations and burning times, especially at the incinerator and the Guardian Shelter, would have helped in better identifying the sources and movements of the plumbs.  However, given the size of the campus and it’s 24-hour schedule, a much larger research team would have been required to quantify all the burning.</w:t>
      </w:r>
    </w:p>
    <w:p w14:paraId="4161D7FE" w14:textId="77777777" w:rsidR="00EE39F2" w:rsidRDefault="00EE39F2" w:rsidP="00EE39F2">
      <w:pPr>
        <w:pStyle w:val="ListParagraph"/>
        <w:numPr>
          <w:ilvl w:val="0"/>
          <w:numId w:val="18"/>
        </w:numPr>
        <w:spacing w:after="0" w:line="240" w:lineRule="auto"/>
        <w:rPr>
          <w:lang w:val="en-GB"/>
        </w:rPr>
      </w:pPr>
      <w:r>
        <w:rPr>
          <w:lang w:val="en-GB"/>
        </w:rPr>
        <w:t xml:space="preserve">The humidity, and the potential for interference was not accounted </w:t>
      </w:r>
      <w:proofErr w:type="gramStart"/>
      <w:r>
        <w:rPr>
          <w:lang w:val="en-GB"/>
        </w:rPr>
        <w:t>for;  the</w:t>
      </w:r>
      <w:proofErr w:type="gramEnd"/>
      <w:r>
        <w:rPr>
          <w:lang w:val="en-GB"/>
        </w:rPr>
        <w:t xml:space="preserve"> measurements were not adjusted for humidity. </w:t>
      </w:r>
    </w:p>
    <w:p w14:paraId="50B3096F" w14:textId="77777777" w:rsidR="00EE39F2" w:rsidRPr="00A2207E" w:rsidRDefault="00EE39F2" w:rsidP="00254F6C">
      <w:pPr>
        <w:rPr>
          <w:rFonts w:ascii="Times" w:hAnsi="Times"/>
          <w:lang w:val="en-GB"/>
        </w:rPr>
      </w:pPr>
    </w:p>
    <w:p w14:paraId="29A79422" w14:textId="0C807AF3" w:rsidR="004510CD" w:rsidRPr="00A2207E" w:rsidRDefault="004510CD" w:rsidP="004510CD">
      <w:pPr>
        <w:pStyle w:val="Heading1"/>
        <w:rPr>
          <w:rFonts w:ascii="Times" w:hAnsi="Times" w:cs="Times New Roman"/>
          <w:lang w:val="en-GB"/>
        </w:rPr>
      </w:pPr>
      <w:bookmarkStart w:id="137" w:name="_Toc90316164"/>
      <w:bookmarkStart w:id="138" w:name="_Toc98077547"/>
      <w:r w:rsidRPr="00A2207E">
        <w:rPr>
          <w:rFonts w:ascii="Times" w:hAnsi="Times" w:cs="Times New Roman"/>
          <w:lang w:val="en-GB"/>
        </w:rPr>
        <w:lastRenderedPageBreak/>
        <w:t>ACKNOWLEDGEMENTS</w:t>
      </w:r>
      <w:bookmarkEnd w:id="137"/>
      <w:bookmarkEnd w:id="138"/>
      <w:r w:rsidRPr="00A2207E">
        <w:rPr>
          <w:rFonts w:ascii="Times" w:hAnsi="Times" w:cs="Times New Roman"/>
          <w:lang w:val="en-GB"/>
        </w:rPr>
        <w:br/>
      </w:r>
    </w:p>
    <w:p w14:paraId="39728663" w14:textId="7CFD2074" w:rsidR="004510CD" w:rsidRPr="00A2207E" w:rsidRDefault="004510CD" w:rsidP="004510CD">
      <w:pPr>
        <w:pStyle w:val="Heading1"/>
        <w:rPr>
          <w:rFonts w:ascii="Times" w:hAnsi="Times" w:cs="Times New Roman"/>
          <w:lang w:val="en-GB"/>
        </w:rPr>
      </w:pPr>
      <w:bookmarkStart w:id="139" w:name="_Toc90316165"/>
      <w:bookmarkStart w:id="140" w:name="_Toc98077548"/>
      <w:commentRangeStart w:id="141"/>
      <w:r w:rsidRPr="00A2207E">
        <w:rPr>
          <w:rFonts w:ascii="Times" w:hAnsi="Times" w:cs="Times New Roman"/>
          <w:lang w:val="en-GB"/>
        </w:rPr>
        <w:t>REFERENCES</w:t>
      </w:r>
      <w:bookmarkEnd w:id="139"/>
      <w:commentRangeEnd w:id="141"/>
      <w:r w:rsidR="003E045D" w:rsidRPr="00A2207E">
        <w:rPr>
          <w:rStyle w:val="CommentReference"/>
          <w:rFonts w:ascii="Times" w:eastAsiaTheme="minorHAnsi" w:hAnsi="Times" w:cstheme="minorBidi"/>
          <w:b w:val="0"/>
          <w:color w:val="auto"/>
        </w:rPr>
        <w:commentReference w:id="141"/>
      </w:r>
      <w:bookmarkEnd w:id="140"/>
    </w:p>
    <w:p w14:paraId="15D30F62" w14:textId="63216CCD" w:rsidR="005F6A36" w:rsidRDefault="005F6A36" w:rsidP="005F6A36">
      <w:pPr>
        <w:rPr>
          <w:rFonts w:ascii="Times" w:hAnsi="Times"/>
          <w:lang w:val="en-GB"/>
        </w:rPr>
      </w:pPr>
    </w:p>
    <w:p w14:paraId="0AF6BDAE" w14:textId="77777777" w:rsidR="00EE39F2" w:rsidRPr="00117A9D" w:rsidRDefault="00EE39F2" w:rsidP="00EE39F2">
      <w:pPr>
        <w:pStyle w:val="Bibliography"/>
        <w:spacing w:line="240" w:lineRule="auto"/>
        <w:rPr>
          <w:lang w:val="en-GB"/>
        </w:rPr>
      </w:pPr>
      <w:proofErr w:type="spellStart"/>
      <w:r w:rsidRPr="00117A9D">
        <w:rPr>
          <w:lang w:val="de-CH"/>
        </w:rPr>
        <w:t>Kutlar</w:t>
      </w:r>
      <w:proofErr w:type="spellEnd"/>
      <w:r w:rsidRPr="00117A9D">
        <w:rPr>
          <w:lang w:val="de-CH"/>
        </w:rPr>
        <w:t xml:space="preserve"> </w:t>
      </w:r>
      <w:proofErr w:type="spellStart"/>
      <w:r w:rsidRPr="00117A9D">
        <w:rPr>
          <w:lang w:val="de-CH"/>
        </w:rPr>
        <w:t>Joss</w:t>
      </w:r>
      <w:proofErr w:type="spellEnd"/>
      <w:r w:rsidRPr="00117A9D">
        <w:rPr>
          <w:lang w:val="de-CH"/>
        </w:rPr>
        <w:t xml:space="preserve">, M., </w:t>
      </w:r>
      <w:proofErr w:type="spellStart"/>
      <w:r w:rsidRPr="00117A9D">
        <w:rPr>
          <w:lang w:val="de-CH"/>
        </w:rPr>
        <w:t>Eeftens</w:t>
      </w:r>
      <w:proofErr w:type="spellEnd"/>
      <w:r w:rsidRPr="00117A9D">
        <w:rPr>
          <w:lang w:val="de-CH"/>
        </w:rPr>
        <w:t xml:space="preserve">, M., </w:t>
      </w:r>
      <w:proofErr w:type="spellStart"/>
      <w:r w:rsidRPr="00117A9D">
        <w:rPr>
          <w:lang w:val="de-CH"/>
        </w:rPr>
        <w:t>Gintowt</w:t>
      </w:r>
      <w:proofErr w:type="spellEnd"/>
      <w:r w:rsidRPr="00117A9D">
        <w:rPr>
          <w:lang w:val="de-CH"/>
        </w:rPr>
        <w:t xml:space="preserve">, E., Kappeler, R., &amp; </w:t>
      </w:r>
      <w:proofErr w:type="spellStart"/>
      <w:r w:rsidRPr="00117A9D">
        <w:rPr>
          <w:lang w:val="de-CH"/>
        </w:rPr>
        <w:t>Künzli</w:t>
      </w:r>
      <w:proofErr w:type="spellEnd"/>
      <w:r w:rsidRPr="00117A9D">
        <w:rPr>
          <w:lang w:val="de-CH"/>
        </w:rPr>
        <w:t xml:space="preserve">, N. (2017). </w:t>
      </w:r>
      <w:r w:rsidRPr="00117A9D">
        <w:rPr>
          <w:lang w:val="en-GB"/>
        </w:rPr>
        <w:t xml:space="preserve">Time to harmonize national ambient air quality standards. </w:t>
      </w:r>
      <w:r w:rsidRPr="00117A9D">
        <w:rPr>
          <w:i/>
          <w:iCs/>
          <w:lang w:val="en-GB"/>
        </w:rPr>
        <w:t>International Journal of Public Health</w:t>
      </w:r>
      <w:r w:rsidRPr="00117A9D">
        <w:rPr>
          <w:lang w:val="en-GB"/>
        </w:rPr>
        <w:t xml:space="preserve">, </w:t>
      </w:r>
      <w:r w:rsidRPr="00117A9D">
        <w:rPr>
          <w:i/>
          <w:iCs/>
          <w:lang w:val="en-GB"/>
        </w:rPr>
        <w:t>62</w:t>
      </w:r>
      <w:r w:rsidRPr="00117A9D">
        <w:rPr>
          <w:lang w:val="en-GB"/>
        </w:rPr>
        <w:t>(4), 453–462. https://doi.org/10.1007/s00038-017-0952-y</w:t>
      </w:r>
    </w:p>
    <w:p w14:paraId="36D784AB" w14:textId="77777777" w:rsidR="00EE39F2" w:rsidRPr="00117A9D" w:rsidRDefault="00EE39F2" w:rsidP="00EE39F2">
      <w:pPr>
        <w:pStyle w:val="Bibliography"/>
        <w:spacing w:line="240" w:lineRule="auto"/>
        <w:rPr>
          <w:lang w:val="en-GB"/>
        </w:rPr>
      </w:pPr>
      <w:proofErr w:type="spellStart"/>
      <w:r w:rsidRPr="00117A9D">
        <w:rPr>
          <w:lang w:val="de-CH"/>
        </w:rPr>
        <w:t>Mapoma</w:t>
      </w:r>
      <w:proofErr w:type="spellEnd"/>
      <w:r w:rsidRPr="00117A9D">
        <w:rPr>
          <w:lang w:val="de-CH"/>
        </w:rPr>
        <w:t xml:space="preserve">, H. W. T., </w:t>
      </w:r>
      <w:proofErr w:type="spellStart"/>
      <w:r w:rsidRPr="00117A9D">
        <w:rPr>
          <w:lang w:val="de-CH"/>
        </w:rPr>
        <w:t>Tenthani</w:t>
      </w:r>
      <w:proofErr w:type="spellEnd"/>
      <w:r w:rsidRPr="00117A9D">
        <w:rPr>
          <w:lang w:val="de-CH"/>
        </w:rPr>
        <w:t xml:space="preserve">, C., </w:t>
      </w:r>
      <w:proofErr w:type="spellStart"/>
      <w:r w:rsidRPr="00117A9D">
        <w:rPr>
          <w:lang w:val="de-CH"/>
        </w:rPr>
        <w:t>Tsakama</w:t>
      </w:r>
      <w:proofErr w:type="spellEnd"/>
      <w:r w:rsidRPr="00117A9D">
        <w:rPr>
          <w:lang w:val="de-CH"/>
        </w:rPr>
        <w:t xml:space="preserve">, M., &amp; </w:t>
      </w:r>
      <w:proofErr w:type="spellStart"/>
      <w:r w:rsidRPr="00117A9D">
        <w:rPr>
          <w:lang w:val="de-CH"/>
        </w:rPr>
        <w:t>Kosamu</w:t>
      </w:r>
      <w:proofErr w:type="spellEnd"/>
      <w:r w:rsidRPr="00117A9D">
        <w:rPr>
          <w:lang w:val="de-CH"/>
        </w:rPr>
        <w:t xml:space="preserve">, I. B. M. (2014). </w:t>
      </w:r>
      <w:r w:rsidRPr="00117A9D">
        <w:rPr>
          <w:lang w:val="en-GB"/>
        </w:rPr>
        <w:t xml:space="preserve">Air quality assessment of carbon monoxide, nitrogen dioxide and </w:t>
      </w:r>
      <w:proofErr w:type="spellStart"/>
      <w:r w:rsidRPr="00117A9D">
        <w:rPr>
          <w:lang w:val="en-GB"/>
        </w:rPr>
        <w:t>sulfur</w:t>
      </w:r>
      <w:proofErr w:type="spellEnd"/>
      <w:r w:rsidRPr="00117A9D">
        <w:rPr>
          <w:lang w:val="en-GB"/>
        </w:rPr>
        <w:t xml:space="preserve"> dioxide levels in Blantyre, Malawi: A statistical approach to a stationary environmental monitoring station. </w:t>
      </w:r>
      <w:r w:rsidRPr="00117A9D">
        <w:rPr>
          <w:i/>
          <w:iCs/>
          <w:lang w:val="en-GB"/>
        </w:rPr>
        <w:t>African Journal of Environmental Science and Technology</w:t>
      </w:r>
      <w:r w:rsidRPr="00117A9D">
        <w:rPr>
          <w:lang w:val="en-GB"/>
        </w:rPr>
        <w:t xml:space="preserve">, </w:t>
      </w:r>
      <w:r w:rsidRPr="00117A9D">
        <w:rPr>
          <w:i/>
          <w:iCs/>
          <w:lang w:val="en-GB"/>
        </w:rPr>
        <w:t>8</w:t>
      </w:r>
      <w:r w:rsidRPr="00117A9D">
        <w:rPr>
          <w:lang w:val="en-GB"/>
        </w:rPr>
        <w:t>(6), 330–343. https://doi.org/10.4314/ajest.v8i6</w:t>
      </w:r>
    </w:p>
    <w:p w14:paraId="05096067" w14:textId="77777777" w:rsidR="00EE39F2" w:rsidRPr="00117A9D" w:rsidRDefault="00EE39F2" w:rsidP="00EE39F2">
      <w:pPr>
        <w:pStyle w:val="Bibliography"/>
        <w:spacing w:line="240" w:lineRule="auto"/>
        <w:rPr>
          <w:lang w:val="en-GB"/>
        </w:rPr>
      </w:pPr>
      <w:r w:rsidRPr="00117A9D">
        <w:rPr>
          <w:lang w:val="en-GB"/>
        </w:rPr>
        <w:t xml:space="preserve">World Health Organization. (2021). </w:t>
      </w:r>
      <w:r w:rsidRPr="00117A9D">
        <w:rPr>
          <w:i/>
          <w:iCs/>
          <w:lang w:val="en-GB"/>
        </w:rPr>
        <w:t xml:space="preserve">WHO global air quality guidelines: Particulate matter (PM2.5 and PM10), ozone, nitrogen dioxide, </w:t>
      </w:r>
      <w:proofErr w:type="spellStart"/>
      <w:r w:rsidRPr="00117A9D">
        <w:rPr>
          <w:i/>
          <w:iCs/>
          <w:lang w:val="en-GB"/>
        </w:rPr>
        <w:t>sulfur</w:t>
      </w:r>
      <w:proofErr w:type="spellEnd"/>
      <w:r w:rsidRPr="00117A9D">
        <w:rPr>
          <w:i/>
          <w:iCs/>
          <w:lang w:val="en-GB"/>
        </w:rPr>
        <w:t xml:space="preserve"> dioxide and carbon monoxide</w:t>
      </w:r>
      <w:r w:rsidRPr="00117A9D">
        <w:rPr>
          <w:lang w:val="en-GB"/>
        </w:rPr>
        <w:t xml:space="preserve"> (pp. xxi, 273 p.). World Health Organization.</w:t>
      </w:r>
    </w:p>
    <w:p w14:paraId="53C3FF72" w14:textId="77777777" w:rsidR="00EE39F2" w:rsidRPr="00117A9D" w:rsidRDefault="00EE39F2" w:rsidP="00EE39F2">
      <w:pPr>
        <w:pStyle w:val="Bibliography"/>
        <w:spacing w:line="240" w:lineRule="auto"/>
        <w:rPr>
          <w:lang w:val="en-GB"/>
        </w:rPr>
      </w:pPr>
      <w:r w:rsidRPr="00117A9D">
        <w:rPr>
          <w:lang w:val="en-GB"/>
        </w:rPr>
        <w:t xml:space="preserve">World Health Organization. Regional Office for Europe. (2006). </w:t>
      </w:r>
      <w:r w:rsidRPr="00117A9D">
        <w:rPr>
          <w:i/>
          <w:iCs/>
          <w:lang w:val="en-GB"/>
        </w:rPr>
        <w:t xml:space="preserve">Air quality guidelines: Global update 2005: particulate matter, ozone, nitrogen dioxide and </w:t>
      </w:r>
      <w:proofErr w:type="spellStart"/>
      <w:r w:rsidRPr="00117A9D">
        <w:rPr>
          <w:i/>
          <w:iCs/>
          <w:lang w:val="en-GB"/>
        </w:rPr>
        <w:t>sulfur</w:t>
      </w:r>
      <w:proofErr w:type="spellEnd"/>
      <w:r w:rsidRPr="00117A9D">
        <w:rPr>
          <w:i/>
          <w:iCs/>
          <w:lang w:val="en-GB"/>
        </w:rPr>
        <w:t xml:space="preserve"> dioxide</w:t>
      </w:r>
      <w:r w:rsidRPr="00117A9D">
        <w:rPr>
          <w:lang w:val="en-GB"/>
        </w:rPr>
        <w:t xml:space="preserve"> (EUR/05/5046029). World Health Organization. Regional Office for Europe. https://apps.who.int/iris/handle/10665/107823</w:t>
      </w:r>
    </w:p>
    <w:p w14:paraId="1457E4F1" w14:textId="77777777" w:rsidR="00EE39F2" w:rsidRDefault="00EE39F2" w:rsidP="005F6A36">
      <w:pPr>
        <w:rPr>
          <w:rFonts w:ascii="Times" w:hAnsi="Times"/>
          <w:lang w:val="en-GB"/>
        </w:rPr>
      </w:pPr>
    </w:p>
    <w:p w14:paraId="7BF0E22A" w14:textId="77777777" w:rsidR="00EE39F2" w:rsidRPr="00A2207E" w:rsidRDefault="00EE39F2" w:rsidP="005F6A36">
      <w:pPr>
        <w:rPr>
          <w:rFonts w:ascii="Times" w:hAnsi="Times"/>
          <w:lang w:val="en-GB"/>
        </w:rPr>
      </w:pPr>
    </w:p>
    <w:p w14:paraId="31CB1C22" w14:textId="77777777" w:rsidR="00B90709" w:rsidRPr="000B7242" w:rsidRDefault="00B90709" w:rsidP="00B90709">
      <w:pPr>
        <w:rPr>
          <w:rFonts w:ascii="Times" w:hAnsi="Times"/>
          <w:lang w:val="en-GB"/>
          <w:rPrChange w:id="142" w:author="Tilley  Elizabeth" w:date="2022-03-13T15:23:00Z">
            <w:rPr>
              <w:rFonts w:ascii="Times" w:hAnsi="Times"/>
              <w:highlight w:val="yellow"/>
              <w:lang w:val="en-GB"/>
            </w:rPr>
          </w:rPrChange>
        </w:rPr>
      </w:pPr>
      <w:proofErr w:type="spellStart"/>
      <w:r w:rsidRPr="000B7242">
        <w:rPr>
          <w:rFonts w:ascii="Times" w:hAnsi="Times"/>
          <w:lang w:val="en-GB"/>
          <w:rPrChange w:id="143" w:author="Tilley  Elizabeth" w:date="2022-03-13T15:23:00Z">
            <w:rPr>
              <w:rFonts w:ascii="Times" w:hAnsi="Times"/>
              <w:highlight w:val="yellow"/>
              <w:lang w:val="en-GB"/>
            </w:rPr>
          </w:rPrChange>
        </w:rPr>
        <w:t>Brugge</w:t>
      </w:r>
      <w:proofErr w:type="spellEnd"/>
      <w:r w:rsidRPr="000B7242">
        <w:rPr>
          <w:rFonts w:ascii="Times" w:hAnsi="Times"/>
          <w:lang w:val="en-GB"/>
          <w:rPrChange w:id="144" w:author="Tilley  Elizabeth" w:date="2022-03-13T15:23:00Z">
            <w:rPr>
              <w:rFonts w:ascii="Times" w:hAnsi="Times"/>
              <w:highlight w:val="yellow"/>
              <w:lang w:val="en-GB"/>
            </w:rPr>
          </w:rPrChange>
        </w:rPr>
        <w:t xml:space="preserve">, D., Durant, J.L. &amp; </w:t>
      </w:r>
      <w:proofErr w:type="spellStart"/>
      <w:r w:rsidRPr="000B7242">
        <w:rPr>
          <w:rFonts w:ascii="Times" w:hAnsi="Times"/>
          <w:lang w:val="en-GB"/>
          <w:rPrChange w:id="145" w:author="Tilley  Elizabeth" w:date="2022-03-13T15:23:00Z">
            <w:rPr>
              <w:rFonts w:ascii="Times" w:hAnsi="Times"/>
              <w:highlight w:val="yellow"/>
              <w:lang w:val="en-GB"/>
            </w:rPr>
          </w:rPrChange>
        </w:rPr>
        <w:t>Rioux</w:t>
      </w:r>
      <w:proofErr w:type="spellEnd"/>
      <w:r w:rsidRPr="000B7242">
        <w:rPr>
          <w:rFonts w:ascii="Times" w:hAnsi="Times"/>
          <w:lang w:val="en-GB"/>
          <w:rPrChange w:id="146" w:author="Tilley  Elizabeth" w:date="2022-03-13T15:23:00Z">
            <w:rPr>
              <w:rFonts w:ascii="Times" w:hAnsi="Times"/>
              <w:highlight w:val="yellow"/>
              <w:lang w:val="en-GB"/>
            </w:rPr>
          </w:rPrChange>
        </w:rPr>
        <w:t xml:space="preserve">, C. Near-highway pollutants in motor vehicle exhaust: A review of epidemiologic evidence of cardiac and pulmonary health risks. </w:t>
      </w:r>
      <w:r w:rsidRPr="000B7242">
        <w:rPr>
          <w:rFonts w:ascii="Times" w:hAnsi="Times"/>
          <w:i/>
          <w:iCs/>
          <w:lang w:val="en-GB"/>
          <w:rPrChange w:id="147" w:author="Tilley  Elizabeth" w:date="2022-03-13T15:23:00Z">
            <w:rPr>
              <w:rFonts w:ascii="Times" w:hAnsi="Times"/>
              <w:i/>
              <w:iCs/>
              <w:highlight w:val="yellow"/>
              <w:lang w:val="en-GB"/>
            </w:rPr>
          </w:rPrChange>
        </w:rPr>
        <w:t>Environ Health</w:t>
      </w:r>
      <w:r w:rsidRPr="000B7242">
        <w:rPr>
          <w:rFonts w:ascii="Times" w:hAnsi="Times"/>
          <w:lang w:val="en-GB"/>
          <w:rPrChange w:id="148" w:author="Tilley  Elizabeth" w:date="2022-03-13T15:23:00Z">
            <w:rPr>
              <w:rFonts w:ascii="Times" w:hAnsi="Times"/>
              <w:highlight w:val="yellow"/>
              <w:lang w:val="en-GB"/>
            </w:rPr>
          </w:rPrChange>
        </w:rPr>
        <w:t xml:space="preserve"> 6, 23 (2007). https://doi.org/10.1186/1476-069X-6-23</w:t>
      </w:r>
    </w:p>
    <w:p w14:paraId="58030F81" w14:textId="77777777" w:rsidR="00B90709" w:rsidRPr="000B7242" w:rsidRDefault="00B90709" w:rsidP="00B90709">
      <w:pPr>
        <w:rPr>
          <w:rFonts w:ascii="Times" w:hAnsi="Times"/>
          <w:lang w:val="en-GB"/>
          <w:rPrChange w:id="149" w:author="Tilley  Elizabeth" w:date="2022-03-13T15:23:00Z">
            <w:rPr>
              <w:rFonts w:ascii="Times" w:hAnsi="Times"/>
              <w:highlight w:val="yellow"/>
              <w:lang w:val="en-GB"/>
            </w:rPr>
          </w:rPrChange>
        </w:rPr>
      </w:pPr>
    </w:p>
    <w:p w14:paraId="0876A8D3" w14:textId="77777777" w:rsidR="00B90709" w:rsidRPr="000B7242" w:rsidRDefault="00B90709" w:rsidP="00B90709">
      <w:pPr>
        <w:rPr>
          <w:rFonts w:ascii="Times" w:hAnsi="Times"/>
          <w:lang w:val="en-GB"/>
          <w:rPrChange w:id="150" w:author="Tilley  Elizabeth" w:date="2022-03-13T15:23:00Z">
            <w:rPr>
              <w:rFonts w:ascii="Times" w:hAnsi="Times"/>
              <w:highlight w:val="yellow"/>
              <w:lang w:val="en-GB"/>
            </w:rPr>
          </w:rPrChange>
        </w:rPr>
      </w:pPr>
      <w:r w:rsidRPr="000B7242">
        <w:rPr>
          <w:rFonts w:ascii="Times" w:hAnsi="Times"/>
          <w:lang w:val="en-GB"/>
          <w:rPrChange w:id="151" w:author="Tilley  Elizabeth" w:date="2022-03-13T15:23:00Z">
            <w:rPr>
              <w:rFonts w:ascii="Times" w:hAnsi="Times"/>
              <w:highlight w:val="yellow"/>
              <w:lang w:val="en-GB"/>
            </w:rPr>
          </w:rPrChange>
        </w:rPr>
        <w:t xml:space="preserve">Fullerton, D. G., Semple, S., </w:t>
      </w:r>
      <w:proofErr w:type="spellStart"/>
      <w:r w:rsidRPr="000B7242">
        <w:rPr>
          <w:rFonts w:ascii="Times" w:hAnsi="Times"/>
          <w:lang w:val="en-GB"/>
          <w:rPrChange w:id="152" w:author="Tilley  Elizabeth" w:date="2022-03-13T15:23:00Z">
            <w:rPr>
              <w:rFonts w:ascii="Times" w:hAnsi="Times"/>
              <w:highlight w:val="yellow"/>
              <w:lang w:val="en-GB"/>
            </w:rPr>
          </w:rPrChange>
        </w:rPr>
        <w:t>Kalambo</w:t>
      </w:r>
      <w:proofErr w:type="spellEnd"/>
      <w:r w:rsidRPr="000B7242">
        <w:rPr>
          <w:rFonts w:ascii="Times" w:hAnsi="Times"/>
          <w:lang w:val="en-GB"/>
          <w:rPrChange w:id="153" w:author="Tilley  Elizabeth" w:date="2022-03-13T15:23:00Z">
            <w:rPr>
              <w:rFonts w:ascii="Times" w:hAnsi="Times"/>
              <w:highlight w:val="yellow"/>
              <w:lang w:val="en-GB"/>
            </w:rPr>
          </w:rPrChange>
        </w:rPr>
        <w:t xml:space="preserve">, F., </w:t>
      </w:r>
      <w:proofErr w:type="spellStart"/>
      <w:r w:rsidRPr="000B7242">
        <w:rPr>
          <w:rFonts w:ascii="Times" w:hAnsi="Times"/>
          <w:lang w:val="en-GB"/>
          <w:rPrChange w:id="154" w:author="Tilley  Elizabeth" w:date="2022-03-13T15:23:00Z">
            <w:rPr>
              <w:rFonts w:ascii="Times" w:hAnsi="Times"/>
              <w:highlight w:val="yellow"/>
              <w:lang w:val="en-GB"/>
            </w:rPr>
          </w:rPrChange>
        </w:rPr>
        <w:t>Suseno</w:t>
      </w:r>
      <w:proofErr w:type="spellEnd"/>
      <w:r w:rsidRPr="000B7242">
        <w:rPr>
          <w:rFonts w:ascii="Times" w:hAnsi="Times"/>
          <w:lang w:val="en-GB"/>
          <w:rPrChange w:id="155" w:author="Tilley  Elizabeth" w:date="2022-03-13T15:23:00Z">
            <w:rPr>
              <w:rFonts w:ascii="Times" w:hAnsi="Times"/>
              <w:highlight w:val="yellow"/>
              <w:lang w:val="en-GB"/>
            </w:rPr>
          </w:rPrChange>
        </w:rPr>
        <w:t xml:space="preserve">, A., </w:t>
      </w:r>
      <w:proofErr w:type="spellStart"/>
      <w:r w:rsidRPr="000B7242">
        <w:rPr>
          <w:rFonts w:ascii="Times" w:hAnsi="Times"/>
          <w:lang w:val="en-GB"/>
          <w:rPrChange w:id="156" w:author="Tilley  Elizabeth" w:date="2022-03-13T15:23:00Z">
            <w:rPr>
              <w:rFonts w:ascii="Times" w:hAnsi="Times"/>
              <w:highlight w:val="yellow"/>
              <w:lang w:val="en-GB"/>
            </w:rPr>
          </w:rPrChange>
        </w:rPr>
        <w:t>Malamba</w:t>
      </w:r>
      <w:proofErr w:type="spellEnd"/>
      <w:r w:rsidRPr="000B7242">
        <w:rPr>
          <w:rFonts w:ascii="Times" w:hAnsi="Times"/>
          <w:lang w:val="en-GB"/>
          <w:rPrChange w:id="157" w:author="Tilley  Elizabeth" w:date="2022-03-13T15:23:00Z">
            <w:rPr>
              <w:rFonts w:ascii="Times" w:hAnsi="Times"/>
              <w:highlight w:val="yellow"/>
              <w:lang w:val="en-GB"/>
            </w:rPr>
          </w:rPrChange>
        </w:rPr>
        <w:t xml:space="preserve">, R., Henderson, G., ... &amp; Gordon, S. B. (2009). Biomass fuel use and indoor air pollution in homes in Malawi. </w:t>
      </w:r>
      <w:r w:rsidRPr="000B7242">
        <w:rPr>
          <w:rFonts w:ascii="Times" w:hAnsi="Times"/>
          <w:i/>
          <w:iCs/>
          <w:lang w:val="en-GB"/>
          <w:rPrChange w:id="158" w:author="Tilley  Elizabeth" w:date="2022-03-13T15:23:00Z">
            <w:rPr>
              <w:rFonts w:ascii="Times" w:hAnsi="Times"/>
              <w:i/>
              <w:iCs/>
              <w:highlight w:val="yellow"/>
              <w:lang w:val="en-GB"/>
            </w:rPr>
          </w:rPrChange>
        </w:rPr>
        <w:t>Occupational and environmental medicine</w:t>
      </w:r>
      <w:r w:rsidRPr="000B7242">
        <w:rPr>
          <w:rFonts w:ascii="Times" w:hAnsi="Times"/>
          <w:lang w:val="en-GB"/>
          <w:rPrChange w:id="159" w:author="Tilley  Elizabeth" w:date="2022-03-13T15:23:00Z">
            <w:rPr>
              <w:rFonts w:ascii="Times" w:hAnsi="Times"/>
              <w:highlight w:val="yellow"/>
              <w:lang w:val="en-GB"/>
            </w:rPr>
          </w:rPrChange>
        </w:rPr>
        <w:t xml:space="preserve">, </w:t>
      </w:r>
      <w:r w:rsidRPr="000B7242">
        <w:rPr>
          <w:rFonts w:ascii="Times" w:hAnsi="Times"/>
          <w:i/>
          <w:iCs/>
          <w:lang w:val="en-GB"/>
          <w:rPrChange w:id="160" w:author="Tilley  Elizabeth" w:date="2022-03-13T15:23:00Z">
            <w:rPr>
              <w:rFonts w:ascii="Times" w:hAnsi="Times"/>
              <w:i/>
              <w:iCs/>
              <w:highlight w:val="yellow"/>
              <w:lang w:val="en-GB"/>
            </w:rPr>
          </w:rPrChange>
        </w:rPr>
        <w:t>66</w:t>
      </w:r>
      <w:r w:rsidRPr="000B7242">
        <w:rPr>
          <w:rFonts w:ascii="Times" w:hAnsi="Times"/>
          <w:lang w:val="en-GB"/>
          <w:rPrChange w:id="161" w:author="Tilley  Elizabeth" w:date="2022-03-13T15:23:00Z">
            <w:rPr>
              <w:rFonts w:ascii="Times" w:hAnsi="Times"/>
              <w:highlight w:val="yellow"/>
              <w:lang w:val="en-GB"/>
            </w:rPr>
          </w:rPrChange>
        </w:rPr>
        <w:t>(11), 777-783.</w:t>
      </w:r>
    </w:p>
    <w:p w14:paraId="4B375BC7" w14:textId="77777777" w:rsidR="00B90709" w:rsidRPr="000B7242" w:rsidRDefault="00B90709" w:rsidP="00B90709">
      <w:pPr>
        <w:rPr>
          <w:rFonts w:ascii="Times" w:hAnsi="Times"/>
          <w:lang w:val="en-GB"/>
          <w:rPrChange w:id="162" w:author="Tilley  Elizabeth" w:date="2022-03-13T15:23:00Z">
            <w:rPr>
              <w:rFonts w:ascii="Times" w:hAnsi="Times"/>
              <w:highlight w:val="yellow"/>
              <w:lang w:val="en-GB"/>
            </w:rPr>
          </w:rPrChange>
        </w:rPr>
      </w:pPr>
    </w:p>
    <w:p w14:paraId="25C8B2D1" w14:textId="77777777" w:rsidR="00B90709" w:rsidRPr="000B7242" w:rsidRDefault="00B90709" w:rsidP="00B90709">
      <w:pPr>
        <w:rPr>
          <w:rFonts w:ascii="Times" w:hAnsi="Times"/>
          <w:lang w:val="en-GB"/>
          <w:rPrChange w:id="163" w:author="Tilley  Elizabeth" w:date="2022-03-13T15:23:00Z">
            <w:rPr>
              <w:rFonts w:ascii="Times" w:hAnsi="Times"/>
              <w:highlight w:val="yellow"/>
              <w:lang w:val="en-GB"/>
            </w:rPr>
          </w:rPrChange>
        </w:rPr>
      </w:pPr>
    </w:p>
    <w:p w14:paraId="1F80C762" w14:textId="77777777" w:rsidR="00B90709" w:rsidRPr="000B7242" w:rsidRDefault="00B90709" w:rsidP="00B90709">
      <w:pPr>
        <w:rPr>
          <w:rFonts w:ascii="Times" w:hAnsi="Times"/>
          <w:lang w:val="de-DE"/>
          <w:rPrChange w:id="164" w:author="Tilley  Elizabeth" w:date="2022-03-13T15:23:00Z">
            <w:rPr>
              <w:rFonts w:ascii="Times" w:hAnsi="Times"/>
              <w:highlight w:val="yellow"/>
              <w:lang w:val="de-DE"/>
            </w:rPr>
          </w:rPrChange>
        </w:rPr>
      </w:pPr>
      <w:r w:rsidRPr="000B7242">
        <w:rPr>
          <w:rFonts w:ascii="Times" w:hAnsi="Times"/>
          <w:lang w:val="en-GB"/>
          <w:rPrChange w:id="165" w:author="Tilley  Elizabeth" w:date="2022-03-13T15:23:00Z">
            <w:rPr>
              <w:rFonts w:ascii="Times" w:hAnsi="Times"/>
              <w:highlight w:val="yellow"/>
              <w:lang w:val="en-GB"/>
            </w:rPr>
          </w:rPrChange>
        </w:rPr>
        <w:t xml:space="preserve">Baumgartner, J., Schauer, J. J., </w:t>
      </w:r>
      <w:proofErr w:type="spellStart"/>
      <w:r w:rsidRPr="000B7242">
        <w:rPr>
          <w:rFonts w:ascii="Times" w:hAnsi="Times"/>
          <w:lang w:val="en-GB"/>
          <w:rPrChange w:id="166" w:author="Tilley  Elizabeth" w:date="2022-03-13T15:23:00Z">
            <w:rPr>
              <w:rFonts w:ascii="Times" w:hAnsi="Times"/>
              <w:highlight w:val="yellow"/>
              <w:lang w:val="en-GB"/>
            </w:rPr>
          </w:rPrChange>
        </w:rPr>
        <w:t>Ezzati</w:t>
      </w:r>
      <w:proofErr w:type="spellEnd"/>
      <w:r w:rsidRPr="000B7242">
        <w:rPr>
          <w:rFonts w:ascii="Times" w:hAnsi="Times"/>
          <w:lang w:val="en-GB"/>
          <w:rPrChange w:id="167" w:author="Tilley  Elizabeth" w:date="2022-03-13T15:23:00Z">
            <w:rPr>
              <w:rFonts w:ascii="Times" w:hAnsi="Times"/>
              <w:highlight w:val="yellow"/>
              <w:lang w:val="en-GB"/>
            </w:rPr>
          </w:rPrChange>
        </w:rPr>
        <w:t xml:space="preserve">, M., Lu, L., Cheng, C., Patz, J., &amp; Bautista, L. E. (2011). Patterns and predictors of personal exposure to indoor air pollution from biomass combustion among women and children in rural China. </w:t>
      </w:r>
      <w:proofErr w:type="spellStart"/>
      <w:r w:rsidRPr="000B7242">
        <w:rPr>
          <w:rFonts w:ascii="Times" w:hAnsi="Times"/>
          <w:i/>
          <w:iCs/>
          <w:lang w:val="de-DE"/>
          <w:rPrChange w:id="168" w:author="Tilley  Elizabeth" w:date="2022-03-13T15:23:00Z">
            <w:rPr>
              <w:rFonts w:ascii="Times" w:hAnsi="Times"/>
              <w:i/>
              <w:iCs/>
              <w:highlight w:val="yellow"/>
              <w:lang w:val="de-DE"/>
            </w:rPr>
          </w:rPrChange>
        </w:rPr>
        <w:t>Indoor</w:t>
      </w:r>
      <w:proofErr w:type="spellEnd"/>
      <w:r w:rsidRPr="000B7242">
        <w:rPr>
          <w:rFonts w:ascii="Times" w:hAnsi="Times"/>
          <w:i/>
          <w:iCs/>
          <w:lang w:val="de-DE"/>
          <w:rPrChange w:id="169" w:author="Tilley  Elizabeth" w:date="2022-03-13T15:23:00Z">
            <w:rPr>
              <w:rFonts w:ascii="Times" w:hAnsi="Times"/>
              <w:i/>
              <w:iCs/>
              <w:highlight w:val="yellow"/>
              <w:lang w:val="de-DE"/>
            </w:rPr>
          </w:rPrChange>
        </w:rPr>
        <w:t xml:space="preserve"> </w:t>
      </w:r>
      <w:proofErr w:type="spellStart"/>
      <w:r w:rsidRPr="000B7242">
        <w:rPr>
          <w:rFonts w:ascii="Times" w:hAnsi="Times"/>
          <w:i/>
          <w:iCs/>
          <w:lang w:val="de-DE"/>
          <w:rPrChange w:id="170" w:author="Tilley  Elizabeth" w:date="2022-03-13T15:23:00Z">
            <w:rPr>
              <w:rFonts w:ascii="Times" w:hAnsi="Times"/>
              <w:i/>
              <w:iCs/>
              <w:highlight w:val="yellow"/>
              <w:lang w:val="de-DE"/>
            </w:rPr>
          </w:rPrChange>
        </w:rPr>
        <w:t>air</w:t>
      </w:r>
      <w:proofErr w:type="spellEnd"/>
      <w:r w:rsidRPr="000B7242">
        <w:rPr>
          <w:rFonts w:ascii="Times" w:hAnsi="Times"/>
          <w:lang w:val="de-DE"/>
          <w:rPrChange w:id="171" w:author="Tilley  Elizabeth" w:date="2022-03-13T15:23:00Z">
            <w:rPr>
              <w:rFonts w:ascii="Times" w:hAnsi="Times"/>
              <w:highlight w:val="yellow"/>
              <w:lang w:val="de-DE"/>
            </w:rPr>
          </w:rPrChange>
        </w:rPr>
        <w:t xml:space="preserve">, </w:t>
      </w:r>
      <w:r w:rsidRPr="000B7242">
        <w:rPr>
          <w:rFonts w:ascii="Times" w:hAnsi="Times"/>
          <w:i/>
          <w:iCs/>
          <w:lang w:val="de-DE"/>
          <w:rPrChange w:id="172" w:author="Tilley  Elizabeth" w:date="2022-03-13T15:23:00Z">
            <w:rPr>
              <w:rFonts w:ascii="Times" w:hAnsi="Times"/>
              <w:i/>
              <w:iCs/>
              <w:highlight w:val="yellow"/>
              <w:lang w:val="de-DE"/>
            </w:rPr>
          </w:rPrChange>
        </w:rPr>
        <w:t>21</w:t>
      </w:r>
      <w:r w:rsidRPr="000B7242">
        <w:rPr>
          <w:rFonts w:ascii="Times" w:hAnsi="Times"/>
          <w:lang w:val="de-DE"/>
          <w:rPrChange w:id="173" w:author="Tilley  Elizabeth" w:date="2022-03-13T15:23:00Z">
            <w:rPr>
              <w:rFonts w:ascii="Times" w:hAnsi="Times"/>
              <w:highlight w:val="yellow"/>
              <w:lang w:val="de-DE"/>
            </w:rPr>
          </w:rPrChange>
        </w:rPr>
        <w:t>(6), 479-488.</w:t>
      </w:r>
    </w:p>
    <w:p w14:paraId="2A6DAAB5" w14:textId="77777777" w:rsidR="00B90709" w:rsidRPr="000B7242" w:rsidRDefault="00B90709" w:rsidP="00B90709">
      <w:pPr>
        <w:rPr>
          <w:rFonts w:ascii="Times" w:hAnsi="Times"/>
          <w:lang w:val="de-DE"/>
          <w:rPrChange w:id="174" w:author="Tilley  Elizabeth" w:date="2022-03-13T15:23:00Z">
            <w:rPr>
              <w:rFonts w:ascii="Times" w:hAnsi="Times"/>
              <w:highlight w:val="yellow"/>
              <w:lang w:val="de-DE"/>
            </w:rPr>
          </w:rPrChange>
        </w:rPr>
      </w:pPr>
    </w:p>
    <w:p w14:paraId="4C3AACC2" w14:textId="77777777" w:rsidR="00B90709" w:rsidRPr="000B7242" w:rsidRDefault="00B90709" w:rsidP="00B90709">
      <w:pPr>
        <w:rPr>
          <w:rFonts w:ascii="Times" w:hAnsi="Times"/>
          <w:lang w:val="en-GB"/>
          <w:rPrChange w:id="175" w:author="Tilley  Elizabeth" w:date="2022-03-13T15:23:00Z">
            <w:rPr>
              <w:rFonts w:ascii="Times" w:hAnsi="Times"/>
              <w:highlight w:val="yellow"/>
              <w:lang w:val="en-GB"/>
            </w:rPr>
          </w:rPrChange>
        </w:rPr>
      </w:pPr>
      <w:proofErr w:type="spellStart"/>
      <w:r w:rsidRPr="000B7242">
        <w:rPr>
          <w:rFonts w:ascii="Times" w:hAnsi="Times"/>
          <w:lang w:val="de-DE"/>
          <w:rPrChange w:id="176" w:author="Tilley  Elizabeth" w:date="2022-03-13T15:23:00Z">
            <w:rPr>
              <w:rFonts w:ascii="Times" w:hAnsi="Times"/>
              <w:highlight w:val="yellow"/>
              <w:lang w:val="de-DE"/>
            </w:rPr>
          </w:rPrChange>
        </w:rPr>
        <w:t>Ni</w:t>
      </w:r>
      <w:proofErr w:type="spellEnd"/>
      <w:r w:rsidRPr="000B7242">
        <w:rPr>
          <w:rFonts w:ascii="Times" w:hAnsi="Times"/>
          <w:lang w:val="de-DE"/>
          <w:rPrChange w:id="177" w:author="Tilley  Elizabeth" w:date="2022-03-13T15:23:00Z">
            <w:rPr>
              <w:rFonts w:ascii="Times" w:hAnsi="Times"/>
              <w:highlight w:val="yellow"/>
              <w:lang w:val="de-DE"/>
            </w:rPr>
          </w:rPrChange>
        </w:rPr>
        <w:t xml:space="preserve">, K., Carter, E., Schauer, J. J., </w:t>
      </w:r>
      <w:proofErr w:type="spellStart"/>
      <w:r w:rsidRPr="000B7242">
        <w:rPr>
          <w:rFonts w:ascii="Times" w:hAnsi="Times"/>
          <w:lang w:val="de-DE"/>
          <w:rPrChange w:id="178" w:author="Tilley  Elizabeth" w:date="2022-03-13T15:23:00Z">
            <w:rPr>
              <w:rFonts w:ascii="Times" w:hAnsi="Times"/>
              <w:highlight w:val="yellow"/>
              <w:lang w:val="de-DE"/>
            </w:rPr>
          </w:rPrChange>
        </w:rPr>
        <w:t>Ezzati</w:t>
      </w:r>
      <w:proofErr w:type="spellEnd"/>
      <w:r w:rsidRPr="000B7242">
        <w:rPr>
          <w:rFonts w:ascii="Times" w:hAnsi="Times"/>
          <w:lang w:val="de-DE"/>
          <w:rPrChange w:id="179" w:author="Tilley  Elizabeth" w:date="2022-03-13T15:23:00Z">
            <w:rPr>
              <w:rFonts w:ascii="Times" w:hAnsi="Times"/>
              <w:highlight w:val="yellow"/>
              <w:lang w:val="de-DE"/>
            </w:rPr>
          </w:rPrChange>
        </w:rPr>
        <w:t xml:space="preserve">, M., Zhang, Y., </w:t>
      </w:r>
      <w:proofErr w:type="spellStart"/>
      <w:r w:rsidRPr="000B7242">
        <w:rPr>
          <w:rFonts w:ascii="Times" w:hAnsi="Times"/>
          <w:lang w:val="de-DE"/>
          <w:rPrChange w:id="180" w:author="Tilley  Elizabeth" w:date="2022-03-13T15:23:00Z">
            <w:rPr>
              <w:rFonts w:ascii="Times" w:hAnsi="Times"/>
              <w:highlight w:val="yellow"/>
              <w:lang w:val="de-DE"/>
            </w:rPr>
          </w:rPrChange>
        </w:rPr>
        <w:t>Niu</w:t>
      </w:r>
      <w:proofErr w:type="spellEnd"/>
      <w:r w:rsidRPr="000B7242">
        <w:rPr>
          <w:rFonts w:ascii="Times" w:hAnsi="Times"/>
          <w:lang w:val="de-DE"/>
          <w:rPrChange w:id="181" w:author="Tilley  Elizabeth" w:date="2022-03-13T15:23:00Z">
            <w:rPr>
              <w:rFonts w:ascii="Times" w:hAnsi="Times"/>
              <w:highlight w:val="yellow"/>
              <w:lang w:val="de-DE"/>
            </w:rPr>
          </w:rPrChange>
        </w:rPr>
        <w:t xml:space="preserve">, H., ... </w:t>
      </w:r>
      <w:r w:rsidRPr="00EE39F2">
        <w:rPr>
          <w:rFonts w:ascii="Times" w:hAnsi="Times"/>
          <w:lang w:val="de-CH"/>
          <w:rPrChange w:id="182" w:author="Tilley  Elizabeth" w:date="2022-03-13T15:23:00Z">
            <w:rPr>
              <w:rFonts w:ascii="Times" w:hAnsi="Times"/>
              <w:highlight w:val="yellow"/>
              <w:lang w:val="en-GB"/>
            </w:rPr>
          </w:rPrChange>
        </w:rPr>
        <w:t xml:space="preserve">&amp; Baumgartner, J. (2016). </w:t>
      </w:r>
      <w:r w:rsidRPr="000B7242">
        <w:rPr>
          <w:rFonts w:ascii="Times" w:hAnsi="Times"/>
          <w:lang w:val="en-GB"/>
          <w:rPrChange w:id="183" w:author="Tilley  Elizabeth" w:date="2022-03-13T15:23:00Z">
            <w:rPr>
              <w:rFonts w:ascii="Times" w:hAnsi="Times"/>
              <w:highlight w:val="yellow"/>
              <w:lang w:val="en-GB"/>
            </w:rPr>
          </w:rPrChange>
        </w:rPr>
        <w:t xml:space="preserve">Seasonal variation in outdoor, indoor, and personal air pollution exposures of women using wood stoves in the Tibetan Plateau: Baseline assessment for an energy intervention study. </w:t>
      </w:r>
      <w:r w:rsidRPr="000B7242">
        <w:rPr>
          <w:rFonts w:ascii="Times" w:hAnsi="Times"/>
          <w:i/>
          <w:iCs/>
          <w:lang w:val="en-GB"/>
          <w:rPrChange w:id="184" w:author="Tilley  Elizabeth" w:date="2022-03-13T15:23:00Z">
            <w:rPr>
              <w:rFonts w:ascii="Times" w:hAnsi="Times"/>
              <w:i/>
              <w:iCs/>
              <w:highlight w:val="yellow"/>
              <w:lang w:val="en-GB"/>
            </w:rPr>
          </w:rPrChange>
        </w:rPr>
        <w:t>Environment international</w:t>
      </w:r>
      <w:r w:rsidRPr="000B7242">
        <w:rPr>
          <w:rFonts w:ascii="Times" w:hAnsi="Times"/>
          <w:lang w:val="en-GB"/>
          <w:rPrChange w:id="185" w:author="Tilley  Elizabeth" w:date="2022-03-13T15:23:00Z">
            <w:rPr>
              <w:rFonts w:ascii="Times" w:hAnsi="Times"/>
              <w:highlight w:val="yellow"/>
              <w:lang w:val="en-GB"/>
            </w:rPr>
          </w:rPrChange>
        </w:rPr>
        <w:t xml:space="preserve">, </w:t>
      </w:r>
      <w:r w:rsidRPr="000B7242">
        <w:rPr>
          <w:rFonts w:ascii="Times" w:hAnsi="Times"/>
          <w:i/>
          <w:iCs/>
          <w:lang w:val="en-GB"/>
          <w:rPrChange w:id="186" w:author="Tilley  Elizabeth" w:date="2022-03-13T15:23:00Z">
            <w:rPr>
              <w:rFonts w:ascii="Times" w:hAnsi="Times"/>
              <w:i/>
              <w:iCs/>
              <w:highlight w:val="yellow"/>
              <w:lang w:val="en-GB"/>
            </w:rPr>
          </w:rPrChange>
        </w:rPr>
        <w:t>94</w:t>
      </w:r>
      <w:r w:rsidRPr="000B7242">
        <w:rPr>
          <w:rFonts w:ascii="Times" w:hAnsi="Times"/>
          <w:lang w:val="en-GB"/>
          <w:rPrChange w:id="187" w:author="Tilley  Elizabeth" w:date="2022-03-13T15:23:00Z">
            <w:rPr>
              <w:rFonts w:ascii="Times" w:hAnsi="Times"/>
              <w:highlight w:val="yellow"/>
              <w:lang w:val="en-GB"/>
            </w:rPr>
          </w:rPrChange>
        </w:rPr>
        <w:t>, 449-457.</w:t>
      </w:r>
    </w:p>
    <w:p w14:paraId="02026180" w14:textId="77777777" w:rsidR="00B90709" w:rsidRPr="000B7242" w:rsidRDefault="00B90709" w:rsidP="00B90709">
      <w:pPr>
        <w:rPr>
          <w:rFonts w:ascii="Times" w:hAnsi="Times"/>
          <w:lang w:val="en-GB"/>
          <w:rPrChange w:id="188" w:author="Tilley  Elizabeth" w:date="2022-03-13T15:23:00Z">
            <w:rPr>
              <w:rFonts w:ascii="Times" w:hAnsi="Times"/>
              <w:highlight w:val="yellow"/>
              <w:lang w:val="en-GB"/>
            </w:rPr>
          </w:rPrChange>
        </w:rPr>
      </w:pPr>
    </w:p>
    <w:p w14:paraId="4A171CE2" w14:textId="77777777" w:rsidR="00A36381" w:rsidRPr="000B7242" w:rsidRDefault="00B90709" w:rsidP="00A36381">
      <w:pPr>
        <w:rPr>
          <w:rFonts w:ascii="Times" w:hAnsi="Times"/>
          <w:lang w:val="en-GB"/>
          <w:rPrChange w:id="189" w:author="Tilley  Elizabeth" w:date="2022-03-13T15:23:00Z">
            <w:rPr>
              <w:rFonts w:ascii="Times" w:hAnsi="Times"/>
              <w:highlight w:val="yellow"/>
              <w:lang w:val="en-GB"/>
            </w:rPr>
          </w:rPrChange>
        </w:rPr>
      </w:pPr>
      <w:r w:rsidRPr="000B7242">
        <w:rPr>
          <w:rFonts w:ascii="Times" w:hAnsi="Times"/>
          <w:lang w:val="en-GB"/>
          <w:rPrChange w:id="190" w:author="Tilley  Elizabeth" w:date="2022-03-13T15:23:00Z">
            <w:rPr>
              <w:rFonts w:ascii="Times" w:hAnsi="Times"/>
              <w:highlight w:val="yellow"/>
              <w:lang w:val="en-GB"/>
            </w:rPr>
          </w:rPrChange>
        </w:rPr>
        <w:t xml:space="preserve">Das, I., Jagger, P., &amp; </w:t>
      </w:r>
      <w:proofErr w:type="spellStart"/>
      <w:r w:rsidRPr="000B7242">
        <w:rPr>
          <w:rFonts w:ascii="Times" w:hAnsi="Times"/>
          <w:lang w:val="en-GB"/>
          <w:rPrChange w:id="191" w:author="Tilley  Elizabeth" w:date="2022-03-13T15:23:00Z">
            <w:rPr>
              <w:rFonts w:ascii="Times" w:hAnsi="Times"/>
              <w:highlight w:val="yellow"/>
              <w:lang w:val="en-GB"/>
            </w:rPr>
          </w:rPrChange>
        </w:rPr>
        <w:t>Yeatts</w:t>
      </w:r>
      <w:proofErr w:type="spellEnd"/>
      <w:r w:rsidRPr="000B7242">
        <w:rPr>
          <w:rFonts w:ascii="Times" w:hAnsi="Times"/>
          <w:lang w:val="en-GB"/>
          <w:rPrChange w:id="192" w:author="Tilley  Elizabeth" w:date="2022-03-13T15:23:00Z">
            <w:rPr>
              <w:rFonts w:ascii="Times" w:hAnsi="Times"/>
              <w:highlight w:val="yellow"/>
              <w:lang w:val="en-GB"/>
            </w:rPr>
          </w:rPrChange>
        </w:rPr>
        <w:t xml:space="preserve">, K. (2017). Biomass cooking fuels and health outcomes for women in Malawi. </w:t>
      </w:r>
      <w:proofErr w:type="spellStart"/>
      <w:r w:rsidRPr="000B7242">
        <w:rPr>
          <w:rFonts w:ascii="Times" w:hAnsi="Times"/>
          <w:i/>
          <w:iCs/>
          <w:lang w:val="en-GB"/>
          <w:rPrChange w:id="193" w:author="Tilley  Elizabeth" w:date="2022-03-13T15:23:00Z">
            <w:rPr>
              <w:rFonts w:ascii="Times" w:hAnsi="Times"/>
              <w:i/>
              <w:iCs/>
              <w:highlight w:val="yellow"/>
              <w:lang w:val="en-GB"/>
            </w:rPr>
          </w:rPrChange>
        </w:rPr>
        <w:t>Ecohealth</w:t>
      </w:r>
      <w:proofErr w:type="spellEnd"/>
      <w:r w:rsidRPr="000B7242">
        <w:rPr>
          <w:rFonts w:ascii="Times" w:hAnsi="Times"/>
          <w:lang w:val="en-GB"/>
          <w:rPrChange w:id="194" w:author="Tilley  Elizabeth" w:date="2022-03-13T15:23:00Z">
            <w:rPr>
              <w:rFonts w:ascii="Times" w:hAnsi="Times"/>
              <w:highlight w:val="yellow"/>
              <w:lang w:val="en-GB"/>
            </w:rPr>
          </w:rPrChange>
        </w:rPr>
        <w:t xml:space="preserve">, </w:t>
      </w:r>
      <w:r w:rsidRPr="000B7242">
        <w:rPr>
          <w:rFonts w:ascii="Times" w:hAnsi="Times"/>
          <w:i/>
          <w:iCs/>
          <w:lang w:val="en-GB"/>
          <w:rPrChange w:id="195" w:author="Tilley  Elizabeth" w:date="2022-03-13T15:23:00Z">
            <w:rPr>
              <w:rFonts w:ascii="Times" w:hAnsi="Times"/>
              <w:i/>
              <w:iCs/>
              <w:highlight w:val="yellow"/>
              <w:lang w:val="en-GB"/>
            </w:rPr>
          </w:rPrChange>
        </w:rPr>
        <w:t>14</w:t>
      </w:r>
      <w:r w:rsidRPr="000B7242">
        <w:rPr>
          <w:rFonts w:ascii="Times" w:hAnsi="Times"/>
          <w:lang w:val="en-GB"/>
          <w:rPrChange w:id="196" w:author="Tilley  Elizabeth" w:date="2022-03-13T15:23:00Z">
            <w:rPr>
              <w:rFonts w:ascii="Times" w:hAnsi="Times"/>
              <w:highlight w:val="yellow"/>
              <w:lang w:val="en-GB"/>
            </w:rPr>
          </w:rPrChange>
        </w:rPr>
        <w:t>(1), 7-19.</w:t>
      </w:r>
    </w:p>
    <w:p w14:paraId="07B4A24A" w14:textId="77777777" w:rsidR="00A36381" w:rsidRPr="000B7242" w:rsidRDefault="00A36381" w:rsidP="00A36381">
      <w:pPr>
        <w:rPr>
          <w:rFonts w:ascii="Times" w:hAnsi="Times"/>
          <w:lang w:val="en-GB"/>
          <w:rPrChange w:id="197" w:author="Tilley  Elizabeth" w:date="2022-03-13T15:23:00Z">
            <w:rPr>
              <w:rFonts w:ascii="Times" w:hAnsi="Times"/>
              <w:highlight w:val="yellow"/>
              <w:lang w:val="en-GB"/>
            </w:rPr>
          </w:rPrChange>
        </w:rPr>
      </w:pPr>
    </w:p>
    <w:p w14:paraId="6C8C2D2D" w14:textId="73BBD3AE" w:rsidR="00A36381" w:rsidRPr="000B7242" w:rsidRDefault="00B90709" w:rsidP="00A36381">
      <w:pPr>
        <w:rPr>
          <w:rFonts w:ascii="Times" w:hAnsi="Times"/>
          <w:lang w:val="en-GB"/>
          <w:rPrChange w:id="198" w:author="Tilley  Elizabeth" w:date="2022-03-13T15:23:00Z">
            <w:rPr>
              <w:rFonts w:ascii="Times" w:hAnsi="Times"/>
              <w:highlight w:val="yellow"/>
              <w:lang w:val="en-GB"/>
            </w:rPr>
          </w:rPrChange>
        </w:rPr>
      </w:pPr>
      <w:proofErr w:type="spellStart"/>
      <w:r w:rsidRPr="000B7242">
        <w:rPr>
          <w:rFonts w:ascii="Times" w:hAnsi="Times"/>
          <w:lang w:val="en-GB"/>
          <w:rPrChange w:id="199" w:author="Tilley  Elizabeth" w:date="2022-03-13T15:23:00Z">
            <w:rPr>
              <w:rFonts w:ascii="Times" w:hAnsi="Times"/>
              <w:highlight w:val="yellow"/>
              <w:lang w:val="en-GB"/>
            </w:rPr>
          </w:rPrChange>
        </w:rPr>
        <w:t>Elbayoumi</w:t>
      </w:r>
      <w:proofErr w:type="spellEnd"/>
      <w:r w:rsidRPr="000B7242">
        <w:rPr>
          <w:rFonts w:ascii="Times" w:hAnsi="Times"/>
          <w:lang w:val="en-GB"/>
          <w:rPrChange w:id="200" w:author="Tilley  Elizabeth" w:date="2022-03-13T15:23:00Z">
            <w:rPr>
              <w:rFonts w:ascii="Times" w:hAnsi="Times"/>
              <w:highlight w:val="yellow"/>
              <w:lang w:val="en-GB"/>
            </w:rPr>
          </w:rPrChange>
        </w:rPr>
        <w:t xml:space="preserve">, M., Ramli, N. A., Yusof, N. F. F. M., Yahaya, A. S. B., Al </w:t>
      </w:r>
      <w:proofErr w:type="spellStart"/>
      <w:r w:rsidRPr="000B7242">
        <w:rPr>
          <w:rFonts w:ascii="Times" w:hAnsi="Times"/>
          <w:lang w:val="en-GB"/>
          <w:rPrChange w:id="201" w:author="Tilley  Elizabeth" w:date="2022-03-13T15:23:00Z">
            <w:rPr>
              <w:rFonts w:ascii="Times" w:hAnsi="Times"/>
              <w:highlight w:val="yellow"/>
              <w:lang w:val="en-GB"/>
            </w:rPr>
          </w:rPrChange>
        </w:rPr>
        <w:t>Madhoun</w:t>
      </w:r>
      <w:proofErr w:type="spellEnd"/>
      <w:r w:rsidRPr="000B7242">
        <w:rPr>
          <w:rFonts w:ascii="Times" w:hAnsi="Times"/>
          <w:lang w:val="en-GB"/>
          <w:rPrChange w:id="202" w:author="Tilley  Elizabeth" w:date="2022-03-13T15:23:00Z">
            <w:rPr>
              <w:rFonts w:ascii="Times" w:hAnsi="Times"/>
              <w:highlight w:val="yellow"/>
              <w:lang w:val="en-GB"/>
            </w:rPr>
          </w:rPrChange>
        </w:rPr>
        <w:t>, W., &amp; Ul-</w:t>
      </w:r>
      <w:proofErr w:type="spellStart"/>
      <w:r w:rsidRPr="000B7242">
        <w:rPr>
          <w:rFonts w:ascii="Times" w:hAnsi="Times"/>
          <w:lang w:val="en-GB"/>
          <w:rPrChange w:id="203" w:author="Tilley  Elizabeth" w:date="2022-03-13T15:23:00Z">
            <w:rPr>
              <w:rFonts w:ascii="Times" w:hAnsi="Times"/>
              <w:highlight w:val="yellow"/>
              <w:lang w:val="en-GB"/>
            </w:rPr>
          </w:rPrChange>
        </w:rPr>
        <w:t>Saufie</w:t>
      </w:r>
      <w:proofErr w:type="spellEnd"/>
      <w:r w:rsidRPr="000B7242">
        <w:rPr>
          <w:rFonts w:ascii="Times" w:hAnsi="Times"/>
          <w:lang w:val="en-GB"/>
          <w:rPrChange w:id="204" w:author="Tilley  Elizabeth" w:date="2022-03-13T15:23:00Z">
            <w:rPr>
              <w:rFonts w:ascii="Times" w:hAnsi="Times"/>
              <w:highlight w:val="yellow"/>
              <w:lang w:val="en-GB"/>
            </w:rPr>
          </w:rPrChange>
        </w:rPr>
        <w:t xml:space="preserve">, A. Z. (2014). Multivariate methods for indoor PM10 and PM2. 5 modelling in </w:t>
      </w:r>
      <w:proofErr w:type="spellStart"/>
      <w:r w:rsidRPr="000B7242">
        <w:rPr>
          <w:rFonts w:ascii="Times" w:hAnsi="Times"/>
          <w:lang w:val="en-GB"/>
          <w:rPrChange w:id="205" w:author="Tilley  Elizabeth" w:date="2022-03-13T15:23:00Z">
            <w:rPr>
              <w:rFonts w:ascii="Times" w:hAnsi="Times"/>
              <w:highlight w:val="yellow"/>
              <w:lang w:val="en-GB"/>
            </w:rPr>
          </w:rPrChange>
        </w:rPr>
        <w:t>natu</w:t>
      </w:r>
      <w:proofErr w:type="spellEnd"/>
    </w:p>
    <w:p w14:paraId="2F29F98C" w14:textId="37C2AFE6" w:rsidR="00B90709" w:rsidRPr="000B7242" w:rsidRDefault="00B90709" w:rsidP="00B90709">
      <w:pPr>
        <w:rPr>
          <w:rFonts w:ascii="Times" w:hAnsi="Times"/>
          <w:lang w:val="en-GB"/>
          <w:rPrChange w:id="206" w:author="Tilley  Elizabeth" w:date="2022-03-13T15:23:00Z">
            <w:rPr>
              <w:rFonts w:ascii="Times" w:hAnsi="Times"/>
              <w:highlight w:val="yellow"/>
              <w:lang w:val="en-GB"/>
            </w:rPr>
          </w:rPrChange>
        </w:rPr>
      </w:pPr>
      <w:r w:rsidRPr="000B7242">
        <w:rPr>
          <w:rFonts w:ascii="Times" w:hAnsi="Times"/>
          <w:lang w:val="en-GB"/>
          <w:rPrChange w:id="207" w:author="Tilley  Elizabeth" w:date="2022-03-13T15:23:00Z">
            <w:rPr>
              <w:rFonts w:ascii="Times" w:hAnsi="Times"/>
              <w:highlight w:val="yellow"/>
              <w:lang w:val="en-GB"/>
            </w:rPr>
          </w:rPrChange>
        </w:rPr>
        <w:t xml:space="preserve">rally ventilated </w:t>
      </w:r>
      <w:proofErr w:type="gramStart"/>
      <w:r w:rsidRPr="000B7242">
        <w:rPr>
          <w:rFonts w:ascii="Times" w:hAnsi="Times"/>
          <w:lang w:val="en-GB"/>
          <w:rPrChange w:id="208" w:author="Tilley  Elizabeth" w:date="2022-03-13T15:23:00Z">
            <w:rPr>
              <w:rFonts w:ascii="Times" w:hAnsi="Times"/>
              <w:highlight w:val="yellow"/>
              <w:lang w:val="en-GB"/>
            </w:rPr>
          </w:rPrChange>
        </w:rPr>
        <w:t>schools</w:t>
      </w:r>
      <w:proofErr w:type="gramEnd"/>
      <w:r w:rsidRPr="000B7242">
        <w:rPr>
          <w:rFonts w:ascii="Times" w:hAnsi="Times"/>
          <w:lang w:val="en-GB"/>
          <w:rPrChange w:id="209" w:author="Tilley  Elizabeth" w:date="2022-03-13T15:23:00Z">
            <w:rPr>
              <w:rFonts w:ascii="Times" w:hAnsi="Times"/>
              <w:highlight w:val="yellow"/>
              <w:lang w:val="en-GB"/>
            </w:rPr>
          </w:rPrChange>
        </w:rPr>
        <w:t xml:space="preserve"> buildings. </w:t>
      </w:r>
      <w:r w:rsidRPr="000B7242">
        <w:rPr>
          <w:rFonts w:ascii="Times" w:hAnsi="Times"/>
          <w:i/>
          <w:iCs/>
          <w:lang w:val="en-GB"/>
          <w:rPrChange w:id="210" w:author="Tilley  Elizabeth" w:date="2022-03-13T15:23:00Z">
            <w:rPr>
              <w:rFonts w:ascii="Times" w:hAnsi="Times"/>
              <w:i/>
              <w:iCs/>
              <w:highlight w:val="yellow"/>
              <w:lang w:val="en-GB"/>
            </w:rPr>
          </w:rPrChange>
        </w:rPr>
        <w:t>Atmospheric Environment</w:t>
      </w:r>
      <w:r w:rsidRPr="000B7242">
        <w:rPr>
          <w:rFonts w:ascii="Times" w:hAnsi="Times"/>
          <w:lang w:val="en-GB"/>
          <w:rPrChange w:id="211" w:author="Tilley  Elizabeth" w:date="2022-03-13T15:23:00Z">
            <w:rPr>
              <w:rFonts w:ascii="Times" w:hAnsi="Times"/>
              <w:highlight w:val="yellow"/>
              <w:lang w:val="en-GB"/>
            </w:rPr>
          </w:rPrChange>
        </w:rPr>
        <w:t xml:space="preserve">, </w:t>
      </w:r>
      <w:r w:rsidRPr="000B7242">
        <w:rPr>
          <w:rFonts w:ascii="Times" w:hAnsi="Times"/>
          <w:i/>
          <w:iCs/>
          <w:lang w:val="en-GB"/>
          <w:rPrChange w:id="212" w:author="Tilley  Elizabeth" w:date="2022-03-13T15:23:00Z">
            <w:rPr>
              <w:rFonts w:ascii="Times" w:hAnsi="Times"/>
              <w:i/>
              <w:iCs/>
              <w:highlight w:val="yellow"/>
              <w:lang w:val="en-GB"/>
            </w:rPr>
          </w:rPrChange>
        </w:rPr>
        <w:t>94</w:t>
      </w:r>
      <w:r w:rsidRPr="000B7242">
        <w:rPr>
          <w:rFonts w:ascii="Times" w:hAnsi="Times"/>
          <w:lang w:val="en-GB"/>
          <w:rPrChange w:id="213" w:author="Tilley  Elizabeth" w:date="2022-03-13T15:23:00Z">
            <w:rPr>
              <w:rFonts w:ascii="Times" w:hAnsi="Times"/>
              <w:highlight w:val="yellow"/>
              <w:lang w:val="en-GB"/>
            </w:rPr>
          </w:rPrChange>
        </w:rPr>
        <w:t>, 11-21.</w:t>
      </w:r>
    </w:p>
    <w:p w14:paraId="64465A97" w14:textId="77777777" w:rsidR="003A7B7A" w:rsidRPr="000B7242" w:rsidRDefault="003A7B7A" w:rsidP="00B90709">
      <w:pPr>
        <w:rPr>
          <w:ins w:id="214" w:author="Tilley  Elizabeth" w:date="2022-03-11T14:09:00Z"/>
          <w:rFonts w:ascii="Times" w:hAnsi="Times"/>
          <w:lang w:val="en-GB"/>
          <w:rPrChange w:id="215" w:author="Tilley  Elizabeth" w:date="2022-03-13T15:23:00Z">
            <w:rPr>
              <w:ins w:id="216" w:author="Tilley  Elizabeth" w:date="2022-03-11T14:09:00Z"/>
              <w:rFonts w:ascii="Times" w:hAnsi="Times"/>
              <w:highlight w:val="yellow"/>
              <w:lang w:val="en-GB"/>
            </w:rPr>
          </w:rPrChange>
        </w:rPr>
      </w:pPr>
    </w:p>
    <w:p w14:paraId="785737F0" w14:textId="1F1E30E4" w:rsidR="00B90709" w:rsidRPr="000B7242" w:rsidRDefault="00B90709" w:rsidP="00B90709">
      <w:pPr>
        <w:rPr>
          <w:rFonts w:ascii="Times" w:hAnsi="Times"/>
          <w:lang w:val="en-GB"/>
          <w:rPrChange w:id="217" w:author="Tilley  Elizabeth" w:date="2022-03-13T15:23:00Z">
            <w:rPr>
              <w:rFonts w:ascii="Times" w:hAnsi="Times"/>
              <w:highlight w:val="yellow"/>
              <w:lang w:val="en-GB"/>
            </w:rPr>
          </w:rPrChange>
        </w:rPr>
      </w:pPr>
      <w:proofErr w:type="spellStart"/>
      <w:r w:rsidRPr="000B7242">
        <w:rPr>
          <w:rFonts w:ascii="Times" w:hAnsi="Times"/>
          <w:lang w:val="en-GB"/>
          <w:rPrChange w:id="218" w:author="Tilley  Elizabeth" w:date="2022-03-13T15:23:00Z">
            <w:rPr>
              <w:rFonts w:ascii="Times" w:hAnsi="Times"/>
              <w:highlight w:val="yellow"/>
              <w:lang w:val="en-GB"/>
            </w:rPr>
          </w:rPrChange>
        </w:rPr>
        <w:lastRenderedPageBreak/>
        <w:t>Ramaswami</w:t>
      </w:r>
      <w:proofErr w:type="spellEnd"/>
      <w:r w:rsidRPr="000B7242">
        <w:rPr>
          <w:rFonts w:ascii="Times" w:hAnsi="Times"/>
          <w:lang w:val="en-GB"/>
          <w:rPrChange w:id="219" w:author="Tilley  Elizabeth" w:date="2022-03-13T15:23:00Z">
            <w:rPr>
              <w:rFonts w:ascii="Times" w:hAnsi="Times"/>
              <w:highlight w:val="yellow"/>
              <w:lang w:val="en-GB"/>
            </w:rPr>
          </w:rPrChange>
        </w:rPr>
        <w:t xml:space="preserve">, A., </w:t>
      </w:r>
      <w:proofErr w:type="spellStart"/>
      <w:r w:rsidRPr="000B7242">
        <w:rPr>
          <w:rFonts w:ascii="Times" w:hAnsi="Times"/>
          <w:lang w:val="en-GB"/>
          <w:rPrChange w:id="220" w:author="Tilley  Elizabeth" w:date="2022-03-13T15:23:00Z">
            <w:rPr>
              <w:rFonts w:ascii="Times" w:hAnsi="Times"/>
              <w:highlight w:val="yellow"/>
              <w:lang w:val="en-GB"/>
            </w:rPr>
          </w:rPrChange>
        </w:rPr>
        <w:t>Baidwan</w:t>
      </w:r>
      <w:proofErr w:type="spellEnd"/>
      <w:r w:rsidRPr="000B7242">
        <w:rPr>
          <w:rFonts w:ascii="Times" w:hAnsi="Times"/>
          <w:lang w:val="en-GB"/>
          <w:rPrChange w:id="221" w:author="Tilley  Elizabeth" w:date="2022-03-13T15:23:00Z">
            <w:rPr>
              <w:rFonts w:ascii="Times" w:hAnsi="Times"/>
              <w:highlight w:val="yellow"/>
              <w:lang w:val="en-GB"/>
            </w:rPr>
          </w:rPrChange>
        </w:rPr>
        <w:t xml:space="preserve">, N. K., &amp; </w:t>
      </w:r>
      <w:proofErr w:type="spellStart"/>
      <w:r w:rsidRPr="000B7242">
        <w:rPr>
          <w:rFonts w:ascii="Times" w:hAnsi="Times"/>
          <w:lang w:val="en-GB"/>
          <w:rPrChange w:id="222" w:author="Tilley  Elizabeth" w:date="2022-03-13T15:23:00Z">
            <w:rPr>
              <w:rFonts w:ascii="Times" w:hAnsi="Times"/>
              <w:highlight w:val="yellow"/>
              <w:lang w:val="en-GB"/>
            </w:rPr>
          </w:rPrChange>
        </w:rPr>
        <w:t>Nagpure</w:t>
      </w:r>
      <w:proofErr w:type="spellEnd"/>
      <w:r w:rsidRPr="000B7242">
        <w:rPr>
          <w:rFonts w:ascii="Times" w:hAnsi="Times"/>
          <w:lang w:val="en-GB"/>
          <w:rPrChange w:id="223" w:author="Tilley  Elizabeth" w:date="2022-03-13T15:23:00Z">
            <w:rPr>
              <w:rFonts w:ascii="Times" w:hAnsi="Times"/>
              <w:highlight w:val="yellow"/>
              <w:lang w:val="en-GB"/>
            </w:rPr>
          </w:rPrChange>
        </w:rPr>
        <w:t xml:space="preserve">, A. S. (2016). Exploring social and infrastructural factors affecting open burning of municipal solid waste (MSW) in Indian cities: A comparative case study of three </w:t>
      </w:r>
      <w:proofErr w:type="spellStart"/>
      <w:r w:rsidRPr="000B7242">
        <w:rPr>
          <w:rFonts w:ascii="Times" w:hAnsi="Times"/>
          <w:lang w:val="en-GB"/>
          <w:rPrChange w:id="224" w:author="Tilley  Elizabeth" w:date="2022-03-13T15:23:00Z">
            <w:rPr>
              <w:rFonts w:ascii="Times" w:hAnsi="Times"/>
              <w:highlight w:val="yellow"/>
              <w:lang w:val="en-GB"/>
            </w:rPr>
          </w:rPrChange>
        </w:rPr>
        <w:t>neighborhoods</w:t>
      </w:r>
      <w:proofErr w:type="spellEnd"/>
      <w:r w:rsidRPr="000B7242">
        <w:rPr>
          <w:rFonts w:ascii="Times" w:hAnsi="Times"/>
          <w:lang w:val="en-GB"/>
          <w:rPrChange w:id="225" w:author="Tilley  Elizabeth" w:date="2022-03-13T15:23:00Z">
            <w:rPr>
              <w:rFonts w:ascii="Times" w:hAnsi="Times"/>
              <w:highlight w:val="yellow"/>
              <w:lang w:val="en-GB"/>
            </w:rPr>
          </w:rPrChange>
        </w:rPr>
        <w:t xml:space="preserve"> of Delhi. </w:t>
      </w:r>
      <w:r w:rsidRPr="000B7242">
        <w:rPr>
          <w:rFonts w:ascii="Times" w:hAnsi="Times"/>
          <w:i/>
          <w:iCs/>
          <w:lang w:val="en-GB"/>
          <w:rPrChange w:id="226" w:author="Tilley  Elizabeth" w:date="2022-03-13T15:23:00Z">
            <w:rPr>
              <w:rFonts w:ascii="Times" w:hAnsi="Times"/>
              <w:i/>
              <w:iCs/>
              <w:highlight w:val="yellow"/>
              <w:lang w:val="en-GB"/>
            </w:rPr>
          </w:rPrChange>
        </w:rPr>
        <w:t>Waste Management &amp; Research</w:t>
      </w:r>
      <w:r w:rsidRPr="000B7242">
        <w:rPr>
          <w:rFonts w:ascii="Times" w:hAnsi="Times"/>
          <w:lang w:val="en-GB"/>
          <w:rPrChange w:id="227" w:author="Tilley  Elizabeth" w:date="2022-03-13T15:23:00Z">
            <w:rPr>
              <w:rFonts w:ascii="Times" w:hAnsi="Times"/>
              <w:highlight w:val="yellow"/>
              <w:lang w:val="en-GB"/>
            </w:rPr>
          </w:rPrChange>
        </w:rPr>
        <w:t xml:space="preserve">, </w:t>
      </w:r>
      <w:r w:rsidRPr="000B7242">
        <w:rPr>
          <w:rFonts w:ascii="Times" w:hAnsi="Times"/>
          <w:i/>
          <w:iCs/>
          <w:lang w:val="en-GB"/>
          <w:rPrChange w:id="228" w:author="Tilley  Elizabeth" w:date="2022-03-13T15:23:00Z">
            <w:rPr>
              <w:rFonts w:ascii="Times" w:hAnsi="Times"/>
              <w:i/>
              <w:iCs/>
              <w:highlight w:val="yellow"/>
              <w:lang w:val="en-GB"/>
            </w:rPr>
          </w:rPrChange>
        </w:rPr>
        <w:t>34</w:t>
      </w:r>
      <w:r w:rsidRPr="000B7242">
        <w:rPr>
          <w:rFonts w:ascii="Times" w:hAnsi="Times"/>
          <w:lang w:val="en-GB"/>
          <w:rPrChange w:id="229" w:author="Tilley  Elizabeth" w:date="2022-03-13T15:23:00Z">
            <w:rPr>
              <w:rFonts w:ascii="Times" w:hAnsi="Times"/>
              <w:highlight w:val="yellow"/>
              <w:lang w:val="en-GB"/>
            </w:rPr>
          </w:rPrChange>
        </w:rPr>
        <w:t>(11), 1164-1172.</w:t>
      </w:r>
    </w:p>
    <w:p w14:paraId="4509E859" w14:textId="77777777" w:rsidR="00B90709" w:rsidRPr="000B7242" w:rsidRDefault="00B90709" w:rsidP="00B90709">
      <w:pPr>
        <w:rPr>
          <w:rFonts w:ascii="Times" w:hAnsi="Times"/>
          <w:lang w:val="en-GB"/>
          <w:rPrChange w:id="230" w:author="Tilley  Elizabeth" w:date="2022-03-13T15:23:00Z">
            <w:rPr>
              <w:rFonts w:ascii="Times" w:hAnsi="Times"/>
              <w:highlight w:val="yellow"/>
              <w:lang w:val="en-GB"/>
            </w:rPr>
          </w:rPrChange>
        </w:rPr>
      </w:pPr>
    </w:p>
    <w:p w14:paraId="28238968" w14:textId="77777777" w:rsidR="00B90709" w:rsidRPr="000B7242" w:rsidRDefault="00B90709" w:rsidP="00B90709">
      <w:pPr>
        <w:rPr>
          <w:rFonts w:ascii="Times" w:hAnsi="Times"/>
          <w:lang w:val="en-GB"/>
          <w:rPrChange w:id="231" w:author="Tilley  Elizabeth" w:date="2022-03-13T15:23:00Z">
            <w:rPr>
              <w:rFonts w:ascii="Times" w:hAnsi="Times"/>
              <w:highlight w:val="yellow"/>
              <w:lang w:val="en-GB"/>
            </w:rPr>
          </w:rPrChange>
        </w:rPr>
      </w:pPr>
      <w:proofErr w:type="spellStart"/>
      <w:r w:rsidRPr="000B7242">
        <w:rPr>
          <w:rFonts w:ascii="Times" w:hAnsi="Times"/>
          <w:lang w:val="en-GB"/>
          <w:rPrChange w:id="232" w:author="Tilley  Elizabeth" w:date="2022-03-13T15:23:00Z">
            <w:rPr>
              <w:rFonts w:ascii="Times" w:hAnsi="Times"/>
              <w:highlight w:val="yellow"/>
              <w:lang w:val="en-GB"/>
            </w:rPr>
          </w:rPrChange>
        </w:rPr>
        <w:t>Kodros</w:t>
      </w:r>
      <w:proofErr w:type="spellEnd"/>
      <w:r w:rsidRPr="000B7242">
        <w:rPr>
          <w:rFonts w:ascii="Times" w:hAnsi="Times"/>
          <w:lang w:val="en-GB"/>
          <w:rPrChange w:id="233" w:author="Tilley  Elizabeth" w:date="2022-03-13T15:23:00Z">
            <w:rPr>
              <w:rFonts w:ascii="Times" w:hAnsi="Times"/>
              <w:highlight w:val="yellow"/>
              <w:lang w:val="en-GB"/>
            </w:rPr>
          </w:rPrChange>
        </w:rPr>
        <w:t xml:space="preserve">, J. K., </w:t>
      </w:r>
      <w:proofErr w:type="spellStart"/>
      <w:r w:rsidRPr="000B7242">
        <w:rPr>
          <w:rFonts w:ascii="Times" w:hAnsi="Times"/>
          <w:lang w:val="en-GB"/>
          <w:rPrChange w:id="234" w:author="Tilley  Elizabeth" w:date="2022-03-13T15:23:00Z">
            <w:rPr>
              <w:rFonts w:ascii="Times" w:hAnsi="Times"/>
              <w:highlight w:val="yellow"/>
              <w:lang w:val="en-GB"/>
            </w:rPr>
          </w:rPrChange>
        </w:rPr>
        <w:t>Wiedinmyer</w:t>
      </w:r>
      <w:proofErr w:type="spellEnd"/>
      <w:r w:rsidRPr="000B7242">
        <w:rPr>
          <w:rFonts w:ascii="Times" w:hAnsi="Times"/>
          <w:lang w:val="en-GB"/>
          <w:rPrChange w:id="235" w:author="Tilley  Elizabeth" w:date="2022-03-13T15:23:00Z">
            <w:rPr>
              <w:rFonts w:ascii="Times" w:hAnsi="Times"/>
              <w:highlight w:val="yellow"/>
              <w:lang w:val="en-GB"/>
            </w:rPr>
          </w:rPrChange>
        </w:rPr>
        <w:t xml:space="preserve">, C., Ford, B., </w:t>
      </w:r>
      <w:proofErr w:type="spellStart"/>
      <w:r w:rsidRPr="000B7242">
        <w:rPr>
          <w:rFonts w:ascii="Times" w:hAnsi="Times"/>
          <w:lang w:val="en-GB"/>
          <w:rPrChange w:id="236" w:author="Tilley  Elizabeth" w:date="2022-03-13T15:23:00Z">
            <w:rPr>
              <w:rFonts w:ascii="Times" w:hAnsi="Times"/>
              <w:highlight w:val="yellow"/>
              <w:lang w:val="en-GB"/>
            </w:rPr>
          </w:rPrChange>
        </w:rPr>
        <w:t>Cucinotta</w:t>
      </w:r>
      <w:proofErr w:type="spellEnd"/>
      <w:r w:rsidRPr="000B7242">
        <w:rPr>
          <w:rFonts w:ascii="Times" w:hAnsi="Times"/>
          <w:lang w:val="en-GB"/>
          <w:rPrChange w:id="237" w:author="Tilley  Elizabeth" w:date="2022-03-13T15:23:00Z">
            <w:rPr>
              <w:rFonts w:ascii="Times" w:hAnsi="Times"/>
              <w:highlight w:val="yellow"/>
              <w:lang w:val="en-GB"/>
            </w:rPr>
          </w:rPrChange>
        </w:rPr>
        <w:t xml:space="preserve">, R., Gan, R., </w:t>
      </w:r>
      <w:proofErr w:type="spellStart"/>
      <w:r w:rsidRPr="000B7242">
        <w:rPr>
          <w:rFonts w:ascii="Times" w:hAnsi="Times"/>
          <w:lang w:val="en-GB"/>
          <w:rPrChange w:id="238" w:author="Tilley  Elizabeth" w:date="2022-03-13T15:23:00Z">
            <w:rPr>
              <w:rFonts w:ascii="Times" w:hAnsi="Times"/>
              <w:highlight w:val="yellow"/>
              <w:lang w:val="en-GB"/>
            </w:rPr>
          </w:rPrChange>
        </w:rPr>
        <w:t>Magzamen</w:t>
      </w:r>
      <w:proofErr w:type="spellEnd"/>
      <w:r w:rsidRPr="000B7242">
        <w:rPr>
          <w:rFonts w:ascii="Times" w:hAnsi="Times"/>
          <w:lang w:val="en-GB"/>
          <w:rPrChange w:id="239" w:author="Tilley  Elizabeth" w:date="2022-03-13T15:23:00Z">
            <w:rPr>
              <w:rFonts w:ascii="Times" w:hAnsi="Times"/>
              <w:highlight w:val="yellow"/>
              <w:lang w:val="en-GB"/>
            </w:rPr>
          </w:rPrChange>
        </w:rPr>
        <w:t xml:space="preserve">, S., &amp; Pierce, J. R. (2016). Global burden of mortalities due to chronic exposure to ambient PM2. 5 from open combustion of domestic waste. </w:t>
      </w:r>
      <w:r w:rsidRPr="000B7242">
        <w:rPr>
          <w:rFonts w:ascii="Times" w:hAnsi="Times"/>
          <w:i/>
          <w:iCs/>
          <w:lang w:val="en-GB"/>
          <w:rPrChange w:id="240" w:author="Tilley  Elizabeth" w:date="2022-03-13T15:23:00Z">
            <w:rPr>
              <w:rFonts w:ascii="Times" w:hAnsi="Times"/>
              <w:i/>
              <w:iCs/>
              <w:highlight w:val="yellow"/>
              <w:lang w:val="en-GB"/>
            </w:rPr>
          </w:rPrChange>
        </w:rPr>
        <w:t>Environmental Research Letters</w:t>
      </w:r>
      <w:r w:rsidRPr="000B7242">
        <w:rPr>
          <w:rFonts w:ascii="Times" w:hAnsi="Times"/>
          <w:lang w:val="en-GB"/>
          <w:rPrChange w:id="241" w:author="Tilley  Elizabeth" w:date="2022-03-13T15:23:00Z">
            <w:rPr>
              <w:rFonts w:ascii="Times" w:hAnsi="Times"/>
              <w:highlight w:val="yellow"/>
              <w:lang w:val="en-GB"/>
            </w:rPr>
          </w:rPrChange>
        </w:rPr>
        <w:t xml:space="preserve">, </w:t>
      </w:r>
      <w:r w:rsidRPr="000B7242">
        <w:rPr>
          <w:rFonts w:ascii="Times" w:hAnsi="Times"/>
          <w:i/>
          <w:iCs/>
          <w:lang w:val="en-GB"/>
          <w:rPrChange w:id="242" w:author="Tilley  Elizabeth" w:date="2022-03-13T15:23:00Z">
            <w:rPr>
              <w:rFonts w:ascii="Times" w:hAnsi="Times"/>
              <w:i/>
              <w:iCs/>
              <w:highlight w:val="yellow"/>
              <w:lang w:val="en-GB"/>
            </w:rPr>
          </w:rPrChange>
        </w:rPr>
        <w:t>11</w:t>
      </w:r>
      <w:r w:rsidRPr="000B7242">
        <w:rPr>
          <w:rFonts w:ascii="Times" w:hAnsi="Times"/>
          <w:lang w:val="en-GB"/>
          <w:rPrChange w:id="243" w:author="Tilley  Elizabeth" w:date="2022-03-13T15:23:00Z">
            <w:rPr>
              <w:rFonts w:ascii="Times" w:hAnsi="Times"/>
              <w:highlight w:val="yellow"/>
              <w:lang w:val="en-GB"/>
            </w:rPr>
          </w:rPrChange>
        </w:rPr>
        <w:t>(12), 124022.</w:t>
      </w:r>
    </w:p>
    <w:p w14:paraId="765B23E9" w14:textId="77777777" w:rsidR="00B90709" w:rsidRPr="000B7242" w:rsidRDefault="00B90709" w:rsidP="00B90709">
      <w:pPr>
        <w:rPr>
          <w:rFonts w:ascii="Times" w:hAnsi="Times"/>
          <w:lang w:val="en-GB"/>
          <w:rPrChange w:id="244" w:author="Tilley  Elizabeth" w:date="2022-03-13T15:23:00Z">
            <w:rPr>
              <w:rFonts w:ascii="Times" w:hAnsi="Times"/>
              <w:highlight w:val="yellow"/>
              <w:lang w:val="en-GB"/>
            </w:rPr>
          </w:rPrChange>
        </w:rPr>
      </w:pPr>
    </w:p>
    <w:p w14:paraId="217D8647" w14:textId="77777777" w:rsidR="00B90709" w:rsidRPr="000B7242" w:rsidRDefault="00B90709" w:rsidP="00B90709">
      <w:pPr>
        <w:rPr>
          <w:rFonts w:ascii="Times" w:hAnsi="Times"/>
          <w:lang w:val="en-GB"/>
          <w:rPrChange w:id="245" w:author="Tilley  Elizabeth" w:date="2022-03-13T15:23:00Z">
            <w:rPr>
              <w:rFonts w:ascii="Times" w:hAnsi="Times"/>
              <w:highlight w:val="yellow"/>
              <w:lang w:val="en-GB"/>
            </w:rPr>
          </w:rPrChange>
        </w:rPr>
      </w:pPr>
      <w:proofErr w:type="spellStart"/>
      <w:r w:rsidRPr="000B7242">
        <w:rPr>
          <w:rFonts w:ascii="Times" w:hAnsi="Times"/>
          <w:lang w:val="en-GB"/>
          <w:rPrChange w:id="246" w:author="Tilley  Elizabeth" w:date="2022-03-13T15:23:00Z">
            <w:rPr>
              <w:rFonts w:ascii="Times" w:hAnsi="Times"/>
              <w:highlight w:val="yellow"/>
              <w:lang w:val="en-GB"/>
            </w:rPr>
          </w:rPrChange>
        </w:rPr>
        <w:t>Naidja</w:t>
      </w:r>
      <w:proofErr w:type="spellEnd"/>
      <w:r w:rsidRPr="000B7242">
        <w:rPr>
          <w:rFonts w:ascii="Times" w:hAnsi="Times"/>
          <w:lang w:val="en-GB"/>
          <w:rPrChange w:id="247" w:author="Tilley  Elizabeth" w:date="2022-03-13T15:23:00Z">
            <w:rPr>
              <w:rFonts w:ascii="Times" w:hAnsi="Times"/>
              <w:highlight w:val="yellow"/>
              <w:lang w:val="en-GB"/>
            </w:rPr>
          </w:rPrChange>
        </w:rPr>
        <w:t xml:space="preserve">, L., Ali-Khodja, H., &amp; </w:t>
      </w:r>
      <w:proofErr w:type="spellStart"/>
      <w:r w:rsidRPr="000B7242">
        <w:rPr>
          <w:rFonts w:ascii="Times" w:hAnsi="Times"/>
          <w:lang w:val="en-GB"/>
          <w:rPrChange w:id="248" w:author="Tilley  Elizabeth" w:date="2022-03-13T15:23:00Z">
            <w:rPr>
              <w:rFonts w:ascii="Times" w:hAnsi="Times"/>
              <w:highlight w:val="yellow"/>
              <w:lang w:val="en-GB"/>
            </w:rPr>
          </w:rPrChange>
        </w:rPr>
        <w:t>Khardi</w:t>
      </w:r>
      <w:proofErr w:type="spellEnd"/>
      <w:r w:rsidRPr="000B7242">
        <w:rPr>
          <w:rFonts w:ascii="Times" w:hAnsi="Times"/>
          <w:lang w:val="en-GB"/>
          <w:rPrChange w:id="249" w:author="Tilley  Elizabeth" w:date="2022-03-13T15:23:00Z">
            <w:rPr>
              <w:rFonts w:ascii="Times" w:hAnsi="Times"/>
              <w:highlight w:val="yellow"/>
              <w:lang w:val="en-GB"/>
            </w:rPr>
          </w:rPrChange>
        </w:rPr>
        <w:t xml:space="preserve">, S. (2018). Sources and levels of particulate matter in North African and Sub-Saharan cities: a literature review. </w:t>
      </w:r>
      <w:r w:rsidRPr="000B7242">
        <w:rPr>
          <w:rFonts w:ascii="Times" w:hAnsi="Times"/>
          <w:i/>
          <w:iCs/>
          <w:lang w:val="en-GB"/>
          <w:rPrChange w:id="250" w:author="Tilley  Elizabeth" w:date="2022-03-13T15:23:00Z">
            <w:rPr>
              <w:rFonts w:ascii="Times" w:hAnsi="Times"/>
              <w:i/>
              <w:iCs/>
              <w:highlight w:val="yellow"/>
              <w:lang w:val="en-GB"/>
            </w:rPr>
          </w:rPrChange>
        </w:rPr>
        <w:t>Environmental Science and Pollution Research</w:t>
      </w:r>
      <w:r w:rsidRPr="000B7242">
        <w:rPr>
          <w:rFonts w:ascii="Times" w:hAnsi="Times"/>
          <w:lang w:val="en-GB"/>
          <w:rPrChange w:id="251" w:author="Tilley  Elizabeth" w:date="2022-03-13T15:23:00Z">
            <w:rPr>
              <w:rFonts w:ascii="Times" w:hAnsi="Times"/>
              <w:highlight w:val="yellow"/>
              <w:lang w:val="en-GB"/>
            </w:rPr>
          </w:rPrChange>
        </w:rPr>
        <w:t xml:space="preserve">, </w:t>
      </w:r>
      <w:r w:rsidRPr="000B7242">
        <w:rPr>
          <w:rFonts w:ascii="Times" w:hAnsi="Times"/>
          <w:i/>
          <w:iCs/>
          <w:lang w:val="en-GB"/>
          <w:rPrChange w:id="252" w:author="Tilley  Elizabeth" w:date="2022-03-13T15:23:00Z">
            <w:rPr>
              <w:rFonts w:ascii="Times" w:hAnsi="Times"/>
              <w:i/>
              <w:iCs/>
              <w:highlight w:val="yellow"/>
              <w:lang w:val="en-GB"/>
            </w:rPr>
          </w:rPrChange>
        </w:rPr>
        <w:t>25</w:t>
      </w:r>
      <w:r w:rsidRPr="000B7242">
        <w:rPr>
          <w:rFonts w:ascii="Times" w:hAnsi="Times"/>
          <w:lang w:val="en-GB"/>
          <w:rPrChange w:id="253" w:author="Tilley  Elizabeth" w:date="2022-03-13T15:23:00Z">
            <w:rPr>
              <w:rFonts w:ascii="Times" w:hAnsi="Times"/>
              <w:highlight w:val="yellow"/>
              <w:lang w:val="en-GB"/>
            </w:rPr>
          </w:rPrChange>
        </w:rPr>
        <w:t>(13), 12303-12328.</w:t>
      </w:r>
    </w:p>
    <w:p w14:paraId="6795032B" w14:textId="5471E503" w:rsidR="00B90709" w:rsidRPr="000B7242" w:rsidDel="00F37358" w:rsidRDefault="00B90709" w:rsidP="00B90709">
      <w:pPr>
        <w:rPr>
          <w:del w:id="254" w:author="Tilley  Elizabeth" w:date="2022-03-11T14:10:00Z"/>
          <w:rFonts w:ascii="Times" w:hAnsi="Times"/>
          <w:lang w:val="en-GB"/>
          <w:rPrChange w:id="255" w:author="Tilley  Elizabeth" w:date="2022-03-13T15:23:00Z">
            <w:rPr>
              <w:del w:id="256" w:author="Tilley  Elizabeth" w:date="2022-03-11T14:10:00Z"/>
              <w:rFonts w:ascii="Times" w:hAnsi="Times"/>
              <w:highlight w:val="yellow"/>
              <w:lang w:val="en-GB"/>
            </w:rPr>
          </w:rPrChange>
        </w:rPr>
      </w:pPr>
    </w:p>
    <w:p w14:paraId="66810C1C" w14:textId="77777777" w:rsidR="00B90709" w:rsidRPr="000B7242" w:rsidRDefault="00B90709" w:rsidP="00B90709">
      <w:pPr>
        <w:rPr>
          <w:rFonts w:ascii="Times" w:hAnsi="Times"/>
          <w:lang w:val="en-GB"/>
          <w:rPrChange w:id="257" w:author="Tilley  Elizabeth" w:date="2022-03-13T15:23:00Z">
            <w:rPr>
              <w:rFonts w:ascii="Times" w:hAnsi="Times"/>
              <w:highlight w:val="yellow"/>
              <w:lang w:val="en-GB"/>
            </w:rPr>
          </w:rPrChange>
        </w:rPr>
      </w:pPr>
    </w:p>
    <w:p w14:paraId="7FBA7844" w14:textId="77777777" w:rsidR="00B90709" w:rsidRPr="000B7242" w:rsidRDefault="00B90709" w:rsidP="00B90709">
      <w:pPr>
        <w:rPr>
          <w:rFonts w:ascii="Times" w:hAnsi="Times"/>
          <w:lang w:val="en-GB"/>
          <w:rPrChange w:id="258" w:author="Tilley  Elizabeth" w:date="2022-03-13T15:23:00Z">
            <w:rPr>
              <w:rFonts w:ascii="Times" w:hAnsi="Times"/>
              <w:highlight w:val="yellow"/>
              <w:lang w:val="en-GB"/>
            </w:rPr>
          </w:rPrChange>
        </w:rPr>
      </w:pPr>
      <w:r w:rsidRPr="000B7242">
        <w:rPr>
          <w:rFonts w:ascii="Times" w:hAnsi="Times"/>
          <w:lang w:val="en-GB"/>
          <w:rPrChange w:id="259" w:author="Tilley  Elizabeth" w:date="2022-03-13T15:23:00Z">
            <w:rPr>
              <w:rFonts w:ascii="Times" w:hAnsi="Times"/>
              <w:highlight w:val="yellow"/>
              <w:lang w:val="en-GB"/>
            </w:rPr>
          </w:rPrChange>
        </w:rPr>
        <w:t>IQAIR (2020). World's most polluted cities 2019 (PM2.5)</w:t>
      </w:r>
    </w:p>
    <w:p w14:paraId="2FA4D0B3" w14:textId="77777777" w:rsidR="00B90709" w:rsidRPr="000B7242" w:rsidRDefault="000D7C10" w:rsidP="00B90709">
      <w:pPr>
        <w:rPr>
          <w:rFonts w:ascii="Times" w:hAnsi="Times"/>
          <w:lang w:val="en-GB"/>
          <w:rPrChange w:id="260" w:author="Tilley  Elizabeth" w:date="2022-03-13T15:23:00Z">
            <w:rPr>
              <w:rFonts w:ascii="Times" w:hAnsi="Times"/>
              <w:highlight w:val="yellow"/>
              <w:lang w:val="en-GB"/>
            </w:rPr>
          </w:rPrChange>
        </w:rPr>
      </w:pPr>
      <w:r w:rsidRPr="000B7242">
        <w:fldChar w:fldCharType="begin"/>
      </w:r>
      <w:r w:rsidRPr="000B7242">
        <w:rPr>
          <w:rFonts w:ascii="Times" w:hAnsi="Times"/>
        </w:rPr>
        <w:instrText xml:space="preserve"> HYPERLINK "https://www.iqair.com/us/world-most-polluted-cities" </w:instrText>
      </w:r>
      <w:r w:rsidRPr="000B7242">
        <w:fldChar w:fldCharType="separate"/>
      </w:r>
      <w:r w:rsidR="00B90709" w:rsidRPr="000B7242">
        <w:rPr>
          <w:rStyle w:val="Hyperlink"/>
          <w:rFonts w:ascii="Times" w:hAnsi="Times"/>
          <w:lang w:val="en-GB"/>
          <w:rPrChange w:id="261" w:author="Tilley  Elizabeth" w:date="2022-03-13T15:23:00Z">
            <w:rPr>
              <w:rStyle w:val="Hyperlink"/>
              <w:rFonts w:ascii="Times" w:hAnsi="Times"/>
              <w:highlight w:val="yellow"/>
              <w:lang w:val="en-GB"/>
            </w:rPr>
          </w:rPrChange>
        </w:rPr>
        <w:t>https://www.iqair.com/us/world-most-polluted-cities</w:t>
      </w:r>
      <w:r w:rsidRPr="000B7242">
        <w:rPr>
          <w:rStyle w:val="Hyperlink"/>
          <w:rFonts w:ascii="Times" w:hAnsi="Times"/>
          <w:lang w:val="en-GB"/>
          <w:rPrChange w:id="262" w:author="Tilley  Elizabeth" w:date="2022-03-13T15:23:00Z">
            <w:rPr>
              <w:rStyle w:val="Hyperlink"/>
              <w:rFonts w:ascii="Times" w:hAnsi="Times"/>
              <w:highlight w:val="yellow"/>
              <w:lang w:val="en-GB"/>
            </w:rPr>
          </w:rPrChange>
        </w:rPr>
        <w:fldChar w:fldCharType="end"/>
      </w:r>
    </w:p>
    <w:p w14:paraId="60E73094" w14:textId="77777777" w:rsidR="00B90709" w:rsidRPr="000B7242" w:rsidRDefault="00B90709" w:rsidP="00B90709">
      <w:pPr>
        <w:rPr>
          <w:rFonts w:ascii="Times" w:hAnsi="Times"/>
          <w:lang w:val="en-GB"/>
          <w:rPrChange w:id="263" w:author="Tilley  Elizabeth" w:date="2022-03-13T15:23:00Z">
            <w:rPr>
              <w:rFonts w:ascii="Times" w:hAnsi="Times"/>
              <w:highlight w:val="yellow"/>
              <w:lang w:val="en-GB"/>
            </w:rPr>
          </w:rPrChange>
        </w:rPr>
      </w:pPr>
    </w:p>
    <w:p w14:paraId="3DD9671C" w14:textId="77777777" w:rsidR="00B90709" w:rsidRPr="000B7242" w:rsidRDefault="00B90709" w:rsidP="00B90709">
      <w:pPr>
        <w:rPr>
          <w:rFonts w:ascii="Times" w:hAnsi="Times"/>
          <w:lang w:val="en-GB"/>
          <w:rPrChange w:id="264" w:author="Tilley  Elizabeth" w:date="2022-03-13T15:23:00Z">
            <w:rPr>
              <w:rFonts w:ascii="Times" w:hAnsi="Times"/>
              <w:highlight w:val="yellow"/>
              <w:lang w:val="en-GB"/>
            </w:rPr>
          </w:rPrChange>
        </w:rPr>
      </w:pPr>
    </w:p>
    <w:p w14:paraId="58557AAE" w14:textId="77777777" w:rsidR="00B90709" w:rsidRPr="000B7242" w:rsidRDefault="00B90709" w:rsidP="00B90709">
      <w:pPr>
        <w:rPr>
          <w:rFonts w:ascii="Times" w:hAnsi="Times"/>
          <w:lang w:val="en-GB"/>
          <w:rPrChange w:id="265" w:author="Tilley  Elizabeth" w:date="2022-03-13T15:23:00Z">
            <w:rPr>
              <w:rFonts w:ascii="Times" w:hAnsi="Times"/>
              <w:highlight w:val="yellow"/>
              <w:lang w:val="en-GB"/>
            </w:rPr>
          </w:rPrChange>
        </w:rPr>
      </w:pPr>
      <w:r w:rsidRPr="000B7242">
        <w:rPr>
          <w:rFonts w:ascii="Times" w:hAnsi="Times"/>
          <w:lang w:val="en-GB"/>
          <w:rPrChange w:id="266" w:author="Tilley  Elizabeth" w:date="2022-03-13T15:23:00Z">
            <w:rPr>
              <w:rFonts w:ascii="Times" w:hAnsi="Times"/>
              <w:highlight w:val="yellow"/>
              <w:lang w:val="en-GB"/>
            </w:rPr>
          </w:rPrChange>
        </w:rPr>
        <w:t xml:space="preserve">Perlin, S. A., Wong, D., &amp; Sexton, K. (2001). Residential proximity to industrial sources of air pollution: interrelationships among race, poverty, and age. </w:t>
      </w:r>
      <w:r w:rsidRPr="000B7242">
        <w:rPr>
          <w:rFonts w:ascii="Times" w:hAnsi="Times"/>
          <w:i/>
          <w:iCs/>
          <w:lang w:val="en-GB"/>
          <w:rPrChange w:id="267" w:author="Tilley  Elizabeth" w:date="2022-03-13T15:23:00Z">
            <w:rPr>
              <w:rFonts w:ascii="Times" w:hAnsi="Times"/>
              <w:i/>
              <w:iCs/>
              <w:highlight w:val="yellow"/>
              <w:lang w:val="en-GB"/>
            </w:rPr>
          </w:rPrChange>
        </w:rPr>
        <w:t>Journal of the Air &amp; Waste Management Association</w:t>
      </w:r>
      <w:r w:rsidRPr="000B7242">
        <w:rPr>
          <w:rFonts w:ascii="Times" w:hAnsi="Times"/>
          <w:lang w:val="en-GB"/>
          <w:rPrChange w:id="268" w:author="Tilley  Elizabeth" w:date="2022-03-13T15:23:00Z">
            <w:rPr>
              <w:rFonts w:ascii="Times" w:hAnsi="Times"/>
              <w:highlight w:val="yellow"/>
              <w:lang w:val="en-GB"/>
            </w:rPr>
          </w:rPrChange>
        </w:rPr>
        <w:t xml:space="preserve">, </w:t>
      </w:r>
      <w:r w:rsidRPr="000B7242">
        <w:rPr>
          <w:rFonts w:ascii="Times" w:hAnsi="Times"/>
          <w:i/>
          <w:iCs/>
          <w:lang w:val="en-GB"/>
          <w:rPrChange w:id="269" w:author="Tilley  Elizabeth" w:date="2022-03-13T15:23:00Z">
            <w:rPr>
              <w:rFonts w:ascii="Times" w:hAnsi="Times"/>
              <w:i/>
              <w:iCs/>
              <w:highlight w:val="yellow"/>
              <w:lang w:val="en-GB"/>
            </w:rPr>
          </w:rPrChange>
        </w:rPr>
        <w:t>51</w:t>
      </w:r>
      <w:r w:rsidRPr="000B7242">
        <w:rPr>
          <w:rFonts w:ascii="Times" w:hAnsi="Times"/>
          <w:lang w:val="en-GB"/>
          <w:rPrChange w:id="270" w:author="Tilley  Elizabeth" w:date="2022-03-13T15:23:00Z">
            <w:rPr>
              <w:rFonts w:ascii="Times" w:hAnsi="Times"/>
              <w:highlight w:val="yellow"/>
              <w:lang w:val="en-GB"/>
            </w:rPr>
          </w:rPrChange>
        </w:rPr>
        <w:t>(3), 406-421.</w:t>
      </w:r>
    </w:p>
    <w:p w14:paraId="6250596C" w14:textId="77777777" w:rsidR="00B90709" w:rsidRPr="000B7242" w:rsidRDefault="00B90709" w:rsidP="00B90709">
      <w:pPr>
        <w:rPr>
          <w:rFonts w:ascii="Times" w:hAnsi="Times"/>
          <w:lang w:val="en-GB"/>
          <w:rPrChange w:id="271" w:author="Tilley  Elizabeth" w:date="2022-03-13T15:23:00Z">
            <w:rPr>
              <w:rFonts w:ascii="Times" w:hAnsi="Times"/>
              <w:highlight w:val="yellow"/>
              <w:lang w:val="en-GB"/>
            </w:rPr>
          </w:rPrChange>
        </w:rPr>
      </w:pPr>
    </w:p>
    <w:p w14:paraId="3F8379DF" w14:textId="77777777" w:rsidR="00B90709" w:rsidRPr="000B7242" w:rsidRDefault="00B90709" w:rsidP="00B90709">
      <w:pPr>
        <w:rPr>
          <w:rFonts w:ascii="Times" w:hAnsi="Times"/>
          <w:lang w:val="en-GB"/>
          <w:rPrChange w:id="272" w:author="Tilley  Elizabeth" w:date="2022-03-13T15:23:00Z">
            <w:rPr>
              <w:rFonts w:ascii="Times" w:hAnsi="Times"/>
              <w:highlight w:val="yellow"/>
              <w:lang w:val="en-GB"/>
            </w:rPr>
          </w:rPrChange>
        </w:rPr>
      </w:pPr>
      <w:proofErr w:type="spellStart"/>
      <w:r w:rsidRPr="000B7242">
        <w:rPr>
          <w:rStyle w:val="nlm-surname"/>
          <w:rFonts w:ascii="Times" w:hAnsi="Times"/>
          <w:lang w:val="en-GB"/>
          <w:rPrChange w:id="273" w:author="Tilley  Elizabeth" w:date="2022-03-13T15:23:00Z">
            <w:rPr>
              <w:rStyle w:val="nlm-surname"/>
              <w:rFonts w:ascii="Times" w:hAnsi="Times"/>
              <w:highlight w:val="yellow"/>
              <w:lang w:val="en-GB"/>
            </w:rPr>
          </w:rPrChange>
        </w:rPr>
        <w:t>Lipfert</w:t>
      </w:r>
      <w:proofErr w:type="spellEnd"/>
      <w:r w:rsidRPr="000B7242">
        <w:rPr>
          <w:rStyle w:val="highwire-citation-author"/>
          <w:rFonts w:ascii="Times" w:hAnsi="Times"/>
          <w:lang w:val="en-GB"/>
          <w:rPrChange w:id="274" w:author="Tilley  Elizabeth" w:date="2022-03-13T15:23:00Z">
            <w:rPr>
              <w:rStyle w:val="highwire-citation-author"/>
              <w:rFonts w:ascii="Times" w:hAnsi="Times"/>
              <w:highlight w:val="yellow"/>
              <w:lang w:val="en-GB"/>
            </w:rPr>
          </w:rPrChange>
        </w:rPr>
        <w:t xml:space="preserve"> FW</w:t>
      </w:r>
      <w:r w:rsidRPr="000B7242">
        <w:rPr>
          <w:rFonts w:ascii="Times" w:hAnsi="Times"/>
          <w:lang w:val="en-GB"/>
          <w:rPrChange w:id="275" w:author="Tilley  Elizabeth" w:date="2022-03-13T15:23:00Z">
            <w:rPr>
              <w:rFonts w:ascii="Times" w:hAnsi="Times"/>
              <w:highlight w:val="yellow"/>
              <w:lang w:val="en-GB"/>
            </w:rPr>
          </w:rPrChange>
        </w:rPr>
        <w:t xml:space="preserve"> (2004). Air pollution and poverty: Does the sword cut both ways? </w:t>
      </w:r>
      <w:r w:rsidRPr="000B7242">
        <w:rPr>
          <w:rStyle w:val="highwire-cite-metadata-journal"/>
          <w:rFonts w:ascii="Times" w:eastAsiaTheme="majorEastAsia" w:hAnsi="Times"/>
          <w:lang w:val="en-GB"/>
          <w:rPrChange w:id="276" w:author="Tilley  Elizabeth" w:date="2022-03-13T15:23:00Z">
            <w:rPr>
              <w:rStyle w:val="highwire-cite-metadata-journal"/>
              <w:rFonts w:ascii="Times" w:eastAsiaTheme="majorEastAsia" w:hAnsi="Times"/>
              <w:highlight w:val="yellow"/>
              <w:lang w:val="en-GB"/>
            </w:rPr>
          </w:rPrChange>
        </w:rPr>
        <w:t xml:space="preserve">Journal of Epidemiology &amp; Community Health </w:t>
      </w:r>
      <w:proofErr w:type="gramStart"/>
      <w:r w:rsidRPr="000B7242">
        <w:rPr>
          <w:rStyle w:val="highwire-cite-metadata-year"/>
          <w:rFonts w:ascii="Times" w:eastAsiaTheme="majorEastAsia" w:hAnsi="Times"/>
          <w:lang w:val="en-GB"/>
          <w:rPrChange w:id="277" w:author="Tilley  Elizabeth" w:date="2022-03-13T15:23:00Z">
            <w:rPr>
              <w:rStyle w:val="highwire-cite-metadata-year"/>
              <w:rFonts w:ascii="Times" w:eastAsiaTheme="majorEastAsia" w:hAnsi="Times"/>
              <w:highlight w:val="yellow"/>
              <w:lang w:val="en-GB"/>
            </w:rPr>
          </w:rPrChange>
        </w:rPr>
        <w:t>2004;</w:t>
      </w:r>
      <w:r w:rsidRPr="000B7242">
        <w:rPr>
          <w:rStyle w:val="highwire-cite-metadata-volume"/>
          <w:rFonts w:ascii="Times" w:eastAsiaTheme="majorEastAsia" w:hAnsi="Times"/>
          <w:lang w:val="en-GB"/>
          <w:rPrChange w:id="278" w:author="Tilley  Elizabeth" w:date="2022-03-13T15:23:00Z">
            <w:rPr>
              <w:rStyle w:val="highwire-cite-metadata-volume"/>
              <w:rFonts w:ascii="Times" w:eastAsiaTheme="majorEastAsia" w:hAnsi="Times"/>
              <w:highlight w:val="yellow"/>
              <w:lang w:val="en-GB"/>
            </w:rPr>
          </w:rPrChange>
        </w:rPr>
        <w:t>58:</w:t>
      </w:r>
      <w:r w:rsidRPr="000B7242">
        <w:rPr>
          <w:rStyle w:val="highwire-cite-metadata-pages"/>
          <w:rFonts w:ascii="Times" w:eastAsiaTheme="majorEastAsia" w:hAnsi="Times"/>
          <w:lang w:val="en-GB"/>
          <w:rPrChange w:id="279" w:author="Tilley  Elizabeth" w:date="2022-03-13T15:23:00Z">
            <w:rPr>
              <w:rStyle w:val="highwire-cite-metadata-pages"/>
              <w:rFonts w:ascii="Times" w:eastAsiaTheme="majorEastAsia" w:hAnsi="Times"/>
              <w:highlight w:val="yellow"/>
              <w:lang w:val="en-GB"/>
            </w:rPr>
          </w:rPrChange>
        </w:rPr>
        <w:t>2</w:t>
      </w:r>
      <w:proofErr w:type="gramEnd"/>
      <w:r w:rsidRPr="000B7242">
        <w:rPr>
          <w:rStyle w:val="highwire-cite-metadata-pages"/>
          <w:rFonts w:ascii="Times" w:eastAsiaTheme="majorEastAsia" w:hAnsi="Times"/>
          <w:lang w:val="en-GB"/>
          <w:rPrChange w:id="280" w:author="Tilley  Elizabeth" w:date="2022-03-13T15:23:00Z">
            <w:rPr>
              <w:rStyle w:val="highwire-cite-metadata-pages"/>
              <w:rFonts w:ascii="Times" w:eastAsiaTheme="majorEastAsia" w:hAnsi="Times"/>
              <w:highlight w:val="yellow"/>
              <w:lang w:val="en-GB"/>
            </w:rPr>
          </w:rPrChange>
        </w:rPr>
        <w:t xml:space="preserve">-3. </w:t>
      </w:r>
    </w:p>
    <w:p w14:paraId="31E74098" w14:textId="77777777" w:rsidR="00B90709" w:rsidRPr="000B7242" w:rsidRDefault="00B90709" w:rsidP="00B90709">
      <w:pPr>
        <w:rPr>
          <w:rFonts w:ascii="Times" w:hAnsi="Times"/>
          <w:lang w:val="en-GB"/>
          <w:rPrChange w:id="281" w:author="Tilley  Elizabeth" w:date="2022-03-13T15:23:00Z">
            <w:rPr>
              <w:rFonts w:ascii="Times" w:hAnsi="Times"/>
              <w:highlight w:val="yellow"/>
              <w:lang w:val="en-GB"/>
            </w:rPr>
          </w:rPrChange>
        </w:rPr>
      </w:pPr>
    </w:p>
    <w:p w14:paraId="0FA5E63B" w14:textId="77777777" w:rsidR="00B90709" w:rsidRPr="00A2207E" w:rsidRDefault="00B90709" w:rsidP="00B90709">
      <w:pPr>
        <w:rPr>
          <w:rFonts w:ascii="Times" w:hAnsi="Times"/>
          <w:lang w:val="en-GB"/>
        </w:rPr>
      </w:pPr>
      <w:proofErr w:type="spellStart"/>
      <w:r w:rsidRPr="000B7242">
        <w:rPr>
          <w:rFonts w:ascii="Times" w:hAnsi="Times"/>
          <w:lang w:val="en-GB"/>
          <w:rPrChange w:id="282" w:author="Tilley  Elizabeth" w:date="2022-03-13T15:23:00Z">
            <w:rPr>
              <w:rFonts w:ascii="Times" w:hAnsi="Times"/>
              <w:highlight w:val="yellow"/>
              <w:lang w:val="en-GB"/>
            </w:rPr>
          </w:rPrChange>
        </w:rPr>
        <w:t>Hajat</w:t>
      </w:r>
      <w:proofErr w:type="spellEnd"/>
      <w:r w:rsidRPr="000B7242">
        <w:rPr>
          <w:rFonts w:ascii="Times" w:hAnsi="Times"/>
          <w:lang w:val="en-GB"/>
          <w:rPrChange w:id="283" w:author="Tilley  Elizabeth" w:date="2022-03-13T15:23:00Z">
            <w:rPr>
              <w:rFonts w:ascii="Times" w:hAnsi="Times"/>
              <w:highlight w:val="yellow"/>
              <w:lang w:val="en-GB"/>
            </w:rPr>
          </w:rPrChange>
        </w:rPr>
        <w:t xml:space="preserve">, A., Hsia, C., &amp; O’Neill, M. S. (2015). Socioeconomic disparities and air pollution exposure: a global review. </w:t>
      </w:r>
      <w:r w:rsidRPr="000B7242">
        <w:rPr>
          <w:rFonts w:ascii="Times" w:hAnsi="Times"/>
          <w:i/>
          <w:iCs/>
          <w:lang w:val="en-GB"/>
          <w:rPrChange w:id="284" w:author="Tilley  Elizabeth" w:date="2022-03-13T15:23:00Z">
            <w:rPr>
              <w:rFonts w:ascii="Times" w:hAnsi="Times"/>
              <w:i/>
              <w:iCs/>
              <w:highlight w:val="yellow"/>
              <w:lang w:val="en-GB"/>
            </w:rPr>
          </w:rPrChange>
        </w:rPr>
        <w:t>Current environmental health reports</w:t>
      </w:r>
      <w:r w:rsidRPr="000B7242">
        <w:rPr>
          <w:rFonts w:ascii="Times" w:hAnsi="Times"/>
          <w:lang w:val="en-GB"/>
          <w:rPrChange w:id="285" w:author="Tilley  Elizabeth" w:date="2022-03-13T15:23:00Z">
            <w:rPr>
              <w:rFonts w:ascii="Times" w:hAnsi="Times"/>
              <w:highlight w:val="yellow"/>
              <w:lang w:val="en-GB"/>
            </w:rPr>
          </w:rPrChange>
        </w:rPr>
        <w:t xml:space="preserve">, </w:t>
      </w:r>
      <w:r w:rsidRPr="000B7242">
        <w:rPr>
          <w:rFonts w:ascii="Times" w:hAnsi="Times"/>
          <w:i/>
          <w:iCs/>
          <w:lang w:val="en-GB"/>
          <w:rPrChange w:id="286" w:author="Tilley  Elizabeth" w:date="2022-03-13T15:23:00Z">
            <w:rPr>
              <w:rFonts w:ascii="Times" w:hAnsi="Times"/>
              <w:i/>
              <w:iCs/>
              <w:highlight w:val="yellow"/>
              <w:lang w:val="en-GB"/>
            </w:rPr>
          </w:rPrChange>
        </w:rPr>
        <w:t>2</w:t>
      </w:r>
      <w:r w:rsidRPr="000B7242">
        <w:rPr>
          <w:rFonts w:ascii="Times" w:hAnsi="Times"/>
          <w:lang w:val="en-GB"/>
          <w:rPrChange w:id="287" w:author="Tilley  Elizabeth" w:date="2022-03-13T15:23:00Z">
            <w:rPr>
              <w:rFonts w:ascii="Times" w:hAnsi="Times"/>
              <w:highlight w:val="yellow"/>
              <w:lang w:val="en-GB"/>
            </w:rPr>
          </w:rPrChange>
        </w:rPr>
        <w:t>(4), 440-450.</w:t>
      </w:r>
    </w:p>
    <w:p w14:paraId="2D2CA63C" w14:textId="77777777" w:rsidR="005F6A36" w:rsidRPr="00A2207E" w:rsidRDefault="005F6A36" w:rsidP="005F6A36">
      <w:pPr>
        <w:rPr>
          <w:rFonts w:ascii="Times" w:hAnsi="Times"/>
          <w:lang w:val="en-GB"/>
        </w:rPr>
      </w:pPr>
    </w:p>
    <w:p w14:paraId="2CC334D1" w14:textId="77777777" w:rsidR="005F6A36" w:rsidRPr="00A2207E" w:rsidRDefault="005F6A36" w:rsidP="005F6A36">
      <w:pPr>
        <w:rPr>
          <w:rFonts w:ascii="Times" w:hAnsi="Times"/>
          <w:lang w:val="en-GB"/>
        </w:rPr>
      </w:pPr>
    </w:p>
    <w:p w14:paraId="799A4E11" w14:textId="77777777" w:rsidR="004510CD" w:rsidRPr="00A2207E" w:rsidRDefault="004510CD" w:rsidP="004510CD">
      <w:pPr>
        <w:rPr>
          <w:rFonts w:ascii="Times" w:hAnsi="Times"/>
          <w:lang w:val="en-GB"/>
        </w:rPr>
      </w:pPr>
    </w:p>
    <w:p w14:paraId="2FB1D4AB" w14:textId="66E0BC08" w:rsidR="004510CD" w:rsidRPr="00A2207E" w:rsidRDefault="004510CD" w:rsidP="004510CD">
      <w:pPr>
        <w:rPr>
          <w:rFonts w:ascii="Times" w:hAnsi="Times"/>
          <w:lang w:val="en-GB"/>
        </w:rPr>
      </w:pPr>
    </w:p>
    <w:p w14:paraId="569A5D64" w14:textId="7AFDA109" w:rsidR="00A36381" w:rsidRPr="00A2207E" w:rsidRDefault="00A36381" w:rsidP="004510CD">
      <w:pPr>
        <w:rPr>
          <w:rFonts w:ascii="Times" w:hAnsi="Times"/>
          <w:lang w:val="en-GB"/>
        </w:rPr>
      </w:pPr>
    </w:p>
    <w:p w14:paraId="6F17E30F" w14:textId="026E9BFB" w:rsidR="00A36381" w:rsidRPr="00A2207E" w:rsidRDefault="00A36381" w:rsidP="004510CD">
      <w:pPr>
        <w:rPr>
          <w:rFonts w:ascii="Times" w:hAnsi="Times"/>
          <w:lang w:val="en-GB"/>
        </w:rPr>
      </w:pPr>
    </w:p>
    <w:p w14:paraId="6862A474" w14:textId="2B4BDFCB" w:rsidR="00A36381" w:rsidRPr="00A2207E" w:rsidRDefault="00A36381" w:rsidP="004510CD">
      <w:pPr>
        <w:rPr>
          <w:rFonts w:ascii="Times" w:hAnsi="Times"/>
          <w:lang w:val="en-GB"/>
        </w:rPr>
      </w:pPr>
    </w:p>
    <w:p w14:paraId="18D53D93" w14:textId="47A7E72D" w:rsidR="00A36381" w:rsidRPr="00A2207E" w:rsidRDefault="00A36381" w:rsidP="004510CD">
      <w:pPr>
        <w:rPr>
          <w:rFonts w:ascii="Times" w:hAnsi="Times"/>
          <w:lang w:val="en-GB"/>
        </w:rPr>
      </w:pPr>
    </w:p>
    <w:p w14:paraId="0F5C7AB9" w14:textId="69DCC8B9" w:rsidR="00A36381" w:rsidRPr="00A2207E" w:rsidRDefault="00A36381" w:rsidP="004510CD">
      <w:pPr>
        <w:rPr>
          <w:rFonts w:ascii="Times" w:hAnsi="Times"/>
          <w:lang w:val="en-GB"/>
        </w:rPr>
      </w:pPr>
    </w:p>
    <w:p w14:paraId="560D3FEA" w14:textId="5559E4A0" w:rsidR="00A36381" w:rsidRPr="00A2207E" w:rsidRDefault="00A36381" w:rsidP="004510CD">
      <w:pPr>
        <w:rPr>
          <w:rFonts w:ascii="Times" w:hAnsi="Times"/>
          <w:lang w:val="en-GB"/>
        </w:rPr>
      </w:pPr>
    </w:p>
    <w:p w14:paraId="74A4A830" w14:textId="6BD52003" w:rsidR="00A36381" w:rsidRPr="00A2207E" w:rsidRDefault="00A36381" w:rsidP="004510CD">
      <w:pPr>
        <w:rPr>
          <w:rFonts w:ascii="Times" w:hAnsi="Times"/>
          <w:lang w:val="en-GB"/>
        </w:rPr>
      </w:pPr>
    </w:p>
    <w:p w14:paraId="7BC4390F" w14:textId="77777777" w:rsidR="003E045D" w:rsidRPr="00A2207E" w:rsidRDefault="00A36381" w:rsidP="003E045D">
      <w:pPr>
        <w:pStyle w:val="Bibliography"/>
        <w:rPr>
          <w:rFonts w:ascii="Times" w:hAnsi="Times" w:cs="Times"/>
        </w:rPr>
      </w:pPr>
      <w:r w:rsidRPr="00A2207E">
        <w:rPr>
          <w:rFonts w:ascii="Times" w:hAnsi="Times"/>
          <w:lang w:val="en-GB"/>
        </w:rPr>
        <w:fldChar w:fldCharType="begin"/>
      </w:r>
      <w:r w:rsidRPr="00A2207E">
        <w:rPr>
          <w:rFonts w:ascii="Times" w:hAnsi="Times"/>
          <w:lang w:val="en-GB"/>
        </w:rPr>
        <w:instrText xml:space="preserve"> ADDIN ZOTERO_BIBL {"uncited":[],"omitted":[],"custom":[]} CSL_BIBLIOGRAPHY </w:instrText>
      </w:r>
      <w:r w:rsidRPr="00A2207E">
        <w:rPr>
          <w:rFonts w:ascii="Times" w:hAnsi="Times"/>
          <w:lang w:val="en-GB"/>
        </w:rPr>
        <w:fldChar w:fldCharType="separate"/>
      </w:r>
      <w:r w:rsidR="003E045D" w:rsidRPr="00A2207E">
        <w:rPr>
          <w:rFonts w:ascii="Times" w:hAnsi="Times" w:cs="Times"/>
        </w:rPr>
        <w:t xml:space="preserve">Anderson, J. O., Thundiyil, J. G., &amp; Stolbach, A. (2012). Clearing the Air: A Review of the Effects of Particulate Matter Air Pollution on Human Health. </w:t>
      </w:r>
      <w:r w:rsidR="003E045D" w:rsidRPr="00A2207E">
        <w:rPr>
          <w:rFonts w:ascii="Times" w:hAnsi="Times" w:cs="Times"/>
          <w:i/>
          <w:iCs/>
        </w:rPr>
        <w:t>Journal of Medical Toxicology</w:t>
      </w:r>
      <w:r w:rsidR="003E045D" w:rsidRPr="00A2207E">
        <w:rPr>
          <w:rFonts w:ascii="Times" w:hAnsi="Times" w:cs="Times"/>
        </w:rPr>
        <w:t xml:space="preserve">, </w:t>
      </w:r>
      <w:r w:rsidR="003E045D" w:rsidRPr="00A2207E">
        <w:rPr>
          <w:rFonts w:ascii="Times" w:hAnsi="Times" w:cs="Times"/>
          <w:i/>
          <w:iCs/>
        </w:rPr>
        <w:t>8</w:t>
      </w:r>
      <w:r w:rsidR="003E045D" w:rsidRPr="00A2207E">
        <w:rPr>
          <w:rFonts w:ascii="Times" w:hAnsi="Times" w:cs="Times"/>
        </w:rPr>
        <w:t>(2), 166–175. https://doi.org/10.1007/s13181-011-0203-1</w:t>
      </w:r>
    </w:p>
    <w:p w14:paraId="31CDE6A4" w14:textId="77777777" w:rsidR="003E045D" w:rsidRPr="00A2207E" w:rsidRDefault="003E045D" w:rsidP="003E045D">
      <w:pPr>
        <w:pStyle w:val="Bibliography"/>
        <w:rPr>
          <w:rFonts w:ascii="Times" w:hAnsi="Times" w:cs="Times"/>
        </w:rPr>
      </w:pPr>
      <w:r w:rsidRPr="00A2207E">
        <w:rPr>
          <w:rFonts w:ascii="Times" w:hAnsi="Times" w:cs="Times"/>
        </w:rPr>
        <w:t xml:space="preserve">Bell, M. L. &amp; HEI Health Review Committee. (2012). Assessment of the health impacts of particulate matter characteristics. </w:t>
      </w:r>
      <w:r w:rsidRPr="00A2207E">
        <w:rPr>
          <w:rFonts w:ascii="Times" w:hAnsi="Times" w:cs="Times"/>
          <w:i/>
          <w:iCs/>
        </w:rPr>
        <w:t>Res Rep Health Eff Inst</w:t>
      </w:r>
      <w:r w:rsidRPr="00A2207E">
        <w:rPr>
          <w:rFonts w:ascii="Times" w:hAnsi="Times" w:cs="Times"/>
        </w:rPr>
        <w:t xml:space="preserve">, </w:t>
      </w:r>
      <w:r w:rsidRPr="00A2207E">
        <w:rPr>
          <w:rFonts w:ascii="Times" w:hAnsi="Times" w:cs="Times"/>
          <w:i/>
          <w:iCs/>
        </w:rPr>
        <w:t>161</w:t>
      </w:r>
      <w:r w:rsidRPr="00A2207E">
        <w:rPr>
          <w:rFonts w:ascii="Times" w:hAnsi="Times" w:cs="Times"/>
        </w:rPr>
        <w:t>, 5–38. PubMed.</w:t>
      </w:r>
    </w:p>
    <w:p w14:paraId="4315F486" w14:textId="77777777" w:rsidR="003E045D" w:rsidRPr="00A2207E" w:rsidRDefault="003E045D" w:rsidP="003E045D">
      <w:pPr>
        <w:pStyle w:val="Bibliography"/>
        <w:rPr>
          <w:rFonts w:ascii="Times" w:hAnsi="Times" w:cs="Times"/>
        </w:rPr>
      </w:pPr>
      <w:r w:rsidRPr="00A2207E">
        <w:rPr>
          <w:rFonts w:ascii="Times" w:hAnsi="Times" w:cs="Times"/>
        </w:rPr>
        <w:lastRenderedPageBreak/>
        <w:t xml:space="preserve">Tilley, E., &amp; Kalina, M. (2020). “We Are Already Sick”: Infectious Waste Management and Inequality in the Time of Covid-19, a Reflection from Blantyre, Malawi. </w:t>
      </w:r>
      <w:r w:rsidRPr="00A2207E">
        <w:rPr>
          <w:rFonts w:ascii="Times" w:hAnsi="Times" w:cs="Times"/>
          <w:i/>
          <w:iCs/>
        </w:rPr>
        <w:t>Worldwide Waste: Journal of Interdisciplinary Studies</w:t>
      </w:r>
      <w:r w:rsidRPr="00A2207E">
        <w:rPr>
          <w:rFonts w:ascii="Times" w:hAnsi="Times" w:cs="Times"/>
        </w:rPr>
        <w:t xml:space="preserve">, </w:t>
      </w:r>
      <w:r w:rsidRPr="00A2207E">
        <w:rPr>
          <w:rFonts w:ascii="Times" w:hAnsi="Times" w:cs="Times"/>
          <w:i/>
          <w:iCs/>
        </w:rPr>
        <w:t>3</w:t>
      </w:r>
      <w:r w:rsidRPr="00A2207E">
        <w:rPr>
          <w:rFonts w:ascii="Times" w:hAnsi="Times" w:cs="Times"/>
        </w:rPr>
        <w:t>(1), 3. https://doi.org/10.5334/wwwj.54</w:t>
      </w:r>
    </w:p>
    <w:p w14:paraId="6A3A068D" w14:textId="5FCAEA09" w:rsidR="00A36381" w:rsidRPr="00A2207E" w:rsidRDefault="00A36381" w:rsidP="00A36381">
      <w:pPr>
        <w:rPr>
          <w:rFonts w:ascii="Times" w:hAnsi="Times"/>
          <w:lang w:val="en-GB"/>
        </w:rPr>
      </w:pPr>
      <w:r w:rsidRPr="00A2207E">
        <w:rPr>
          <w:rFonts w:ascii="Times" w:hAnsi="Times"/>
          <w:lang w:val="en-GB"/>
        </w:rPr>
        <w:fldChar w:fldCharType="end"/>
      </w:r>
    </w:p>
    <w:p w14:paraId="3EE1A038" w14:textId="70CC5B7C" w:rsidR="00A36381" w:rsidRPr="00A2207E" w:rsidRDefault="00A36381" w:rsidP="004510CD">
      <w:pPr>
        <w:rPr>
          <w:rFonts w:ascii="Times" w:hAnsi="Times"/>
          <w:lang w:val="en-GB"/>
        </w:rPr>
      </w:pPr>
    </w:p>
    <w:p w14:paraId="6ADE8766" w14:textId="4A2888B5" w:rsidR="00F76FF3" w:rsidRDefault="00F76FF3">
      <w:pPr>
        <w:spacing w:after="160" w:line="259" w:lineRule="auto"/>
        <w:rPr>
          <w:ins w:id="288" w:author="Tilley  Elizabeth" w:date="2022-03-13T15:39:00Z"/>
          <w:rFonts w:ascii="Times" w:hAnsi="Times"/>
          <w:lang w:val="en-GB"/>
        </w:rPr>
      </w:pPr>
      <w:ins w:id="289" w:author="Tilley  Elizabeth" w:date="2022-03-13T15:39:00Z">
        <w:r>
          <w:rPr>
            <w:rFonts w:ascii="Times" w:hAnsi="Times"/>
            <w:lang w:val="en-GB"/>
          </w:rPr>
          <w:br w:type="page"/>
        </w:r>
      </w:ins>
    </w:p>
    <w:p w14:paraId="101153BC" w14:textId="42325026" w:rsidR="00A36381" w:rsidRDefault="00F76FF3" w:rsidP="00F76FF3">
      <w:pPr>
        <w:pStyle w:val="Heading1"/>
        <w:rPr>
          <w:ins w:id="290" w:author="Tilley  Elizabeth" w:date="2022-03-13T15:39:00Z"/>
          <w:lang w:val="en-GB"/>
        </w:rPr>
      </w:pPr>
      <w:ins w:id="291" w:author="Tilley  Elizabeth" w:date="2022-03-13T15:39:00Z">
        <w:r>
          <w:rPr>
            <w:lang w:val="en-GB"/>
          </w:rPr>
          <w:lastRenderedPageBreak/>
          <w:t>Appendix</w:t>
        </w:r>
      </w:ins>
    </w:p>
    <w:p w14:paraId="3A677D1F" w14:textId="77777777" w:rsidR="00F76FF3" w:rsidRPr="00A2207E" w:rsidRDefault="00F76FF3" w:rsidP="00F76FF3">
      <w:pPr>
        <w:rPr>
          <w:rFonts w:ascii="Times" w:eastAsia="Montserrat" w:hAnsi="Times" w:cs="Montserrat"/>
          <w:b/>
          <w:lang w:val="en-GB"/>
        </w:rPr>
      </w:pPr>
      <w:r w:rsidRPr="00A2207E">
        <w:rPr>
          <w:rFonts w:ascii="Times" w:eastAsia="Montserrat" w:hAnsi="Times" w:cs="Montserrat"/>
          <w:b/>
          <w:lang w:val="en-GB"/>
        </w:rPr>
        <w:t>Hardware Components</w:t>
      </w:r>
    </w:p>
    <w:p w14:paraId="2F37DBE4" w14:textId="77777777" w:rsidR="00F76FF3" w:rsidRPr="00A2207E" w:rsidRDefault="00F76FF3" w:rsidP="00F76FF3">
      <w:pPr>
        <w:numPr>
          <w:ilvl w:val="0"/>
          <w:numId w:val="9"/>
        </w:numPr>
        <w:spacing w:line="276" w:lineRule="auto"/>
        <w:rPr>
          <w:rFonts w:ascii="Times" w:eastAsia="Montserrat" w:hAnsi="Times" w:cs="Montserrat"/>
          <w:lang w:val="en-GB"/>
        </w:rPr>
      </w:pPr>
      <w:r w:rsidRPr="00A2207E">
        <w:rPr>
          <w:rFonts w:ascii="Times" w:eastAsia="Montserrat" w:hAnsi="Times" w:cs="Montserrat"/>
          <w:lang w:val="en-GB"/>
        </w:rPr>
        <w:t xml:space="preserve">Raspberry Pi 3 Model B single-board computer technical specifications: </w:t>
      </w:r>
    </w:p>
    <w:p w14:paraId="0CFB7433" w14:textId="77777777" w:rsidR="00F76FF3" w:rsidRPr="00A2207E" w:rsidRDefault="00F76FF3" w:rsidP="00F76FF3">
      <w:pPr>
        <w:numPr>
          <w:ilvl w:val="1"/>
          <w:numId w:val="9"/>
        </w:numPr>
        <w:spacing w:line="276" w:lineRule="auto"/>
        <w:rPr>
          <w:rFonts w:ascii="Times" w:eastAsia="Montserrat" w:hAnsi="Times" w:cs="Montserrat"/>
          <w:lang w:val="en-GB"/>
        </w:rPr>
      </w:pPr>
      <w:r w:rsidRPr="00A2207E">
        <w:rPr>
          <w:rFonts w:ascii="Times" w:eastAsia="Montserrat" w:hAnsi="Times" w:cs="Montserrat"/>
          <w:lang w:val="en-GB"/>
        </w:rPr>
        <w:t xml:space="preserve">Broadcom BCM2837 64bit Quad Core Processor powered Single Board Computer running at 1.2GHz 1GB RAM </w:t>
      </w:r>
    </w:p>
    <w:p w14:paraId="25A58F1D" w14:textId="77777777" w:rsidR="00F76FF3" w:rsidRPr="00A2207E" w:rsidRDefault="00F76FF3" w:rsidP="00F76FF3">
      <w:pPr>
        <w:numPr>
          <w:ilvl w:val="1"/>
          <w:numId w:val="9"/>
        </w:numPr>
        <w:spacing w:line="276" w:lineRule="auto"/>
        <w:rPr>
          <w:rFonts w:ascii="Times" w:eastAsia="Montserrat" w:hAnsi="Times" w:cs="Montserrat"/>
          <w:lang w:val="en-GB"/>
        </w:rPr>
      </w:pPr>
      <w:r w:rsidRPr="00A2207E">
        <w:rPr>
          <w:rFonts w:ascii="Times" w:eastAsia="Montserrat" w:hAnsi="Times" w:cs="Montserrat"/>
          <w:lang w:val="en-GB"/>
        </w:rPr>
        <w:t xml:space="preserve">BCM43438 </w:t>
      </w:r>
      <w:proofErr w:type="spellStart"/>
      <w:r w:rsidRPr="00A2207E">
        <w:rPr>
          <w:rFonts w:ascii="Times" w:eastAsia="Montserrat" w:hAnsi="Times" w:cs="Montserrat"/>
          <w:lang w:val="en-GB"/>
        </w:rPr>
        <w:t>WiFi</w:t>
      </w:r>
      <w:proofErr w:type="spellEnd"/>
      <w:r w:rsidRPr="00A2207E">
        <w:rPr>
          <w:rFonts w:ascii="Times" w:eastAsia="Montserrat" w:hAnsi="Times" w:cs="Montserrat"/>
          <w:lang w:val="en-GB"/>
        </w:rPr>
        <w:t xml:space="preserve"> on board </w:t>
      </w:r>
    </w:p>
    <w:p w14:paraId="5B70030E" w14:textId="77777777" w:rsidR="00F76FF3" w:rsidRPr="00A2207E" w:rsidRDefault="00F76FF3" w:rsidP="00F76FF3">
      <w:pPr>
        <w:numPr>
          <w:ilvl w:val="1"/>
          <w:numId w:val="9"/>
        </w:numPr>
        <w:spacing w:line="276" w:lineRule="auto"/>
        <w:rPr>
          <w:rFonts w:ascii="Times" w:eastAsia="Montserrat" w:hAnsi="Times" w:cs="Montserrat"/>
          <w:lang w:val="en-GB"/>
        </w:rPr>
      </w:pPr>
      <w:r w:rsidRPr="00A2207E">
        <w:rPr>
          <w:rFonts w:ascii="Times" w:eastAsia="Montserrat" w:hAnsi="Times" w:cs="Montserrat"/>
          <w:lang w:val="en-GB"/>
        </w:rPr>
        <w:t xml:space="preserve">Bluetooth Low Energy (BLE) on board </w:t>
      </w:r>
    </w:p>
    <w:p w14:paraId="733220C6" w14:textId="77777777" w:rsidR="00F76FF3" w:rsidRPr="00A2207E" w:rsidRDefault="00F76FF3" w:rsidP="00F76FF3">
      <w:pPr>
        <w:numPr>
          <w:ilvl w:val="1"/>
          <w:numId w:val="9"/>
        </w:numPr>
        <w:spacing w:line="276" w:lineRule="auto"/>
        <w:rPr>
          <w:rFonts w:ascii="Times" w:eastAsia="Montserrat" w:hAnsi="Times" w:cs="Montserrat"/>
          <w:lang w:val="en-GB"/>
        </w:rPr>
      </w:pPr>
      <w:r w:rsidRPr="00A2207E">
        <w:rPr>
          <w:rFonts w:ascii="Times" w:eastAsia="Montserrat" w:hAnsi="Times" w:cs="Montserrat"/>
          <w:lang w:val="en-GB"/>
        </w:rPr>
        <w:t xml:space="preserve">40pin extended GPIO </w:t>
      </w:r>
    </w:p>
    <w:p w14:paraId="65205353" w14:textId="77777777" w:rsidR="00F76FF3" w:rsidRPr="00A2207E" w:rsidRDefault="00F76FF3" w:rsidP="00F76FF3">
      <w:pPr>
        <w:numPr>
          <w:ilvl w:val="1"/>
          <w:numId w:val="9"/>
        </w:numPr>
        <w:spacing w:line="276" w:lineRule="auto"/>
        <w:rPr>
          <w:rFonts w:ascii="Times" w:eastAsia="Montserrat" w:hAnsi="Times" w:cs="Montserrat"/>
          <w:lang w:val="en-GB"/>
        </w:rPr>
      </w:pPr>
      <w:r w:rsidRPr="00A2207E">
        <w:rPr>
          <w:rFonts w:ascii="Times" w:eastAsia="Montserrat" w:hAnsi="Times" w:cs="Montserrat"/>
          <w:lang w:val="en-GB"/>
        </w:rPr>
        <w:t xml:space="preserve">4 x USB 2 ports 4 pole Stereo output and Composite video port </w:t>
      </w:r>
    </w:p>
    <w:p w14:paraId="242979AF" w14:textId="77777777" w:rsidR="00F76FF3" w:rsidRPr="00A2207E" w:rsidRDefault="00F76FF3" w:rsidP="00F76FF3">
      <w:pPr>
        <w:numPr>
          <w:ilvl w:val="1"/>
          <w:numId w:val="9"/>
        </w:numPr>
        <w:spacing w:line="276" w:lineRule="auto"/>
        <w:rPr>
          <w:rFonts w:ascii="Times" w:eastAsia="Montserrat" w:hAnsi="Times" w:cs="Montserrat"/>
          <w:lang w:val="en-GB"/>
        </w:rPr>
      </w:pPr>
      <w:r w:rsidRPr="00A2207E">
        <w:rPr>
          <w:rFonts w:ascii="Times" w:eastAsia="Montserrat" w:hAnsi="Times" w:cs="Montserrat"/>
          <w:lang w:val="en-GB"/>
        </w:rPr>
        <w:t xml:space="preserve">Full size HDMI CSI camera port for connecting the Raspberry Pi camera </w:t>
      </w:r>
    </w:p>
    <w:p w14:paraId="662E02F1" w14:textId="77777777" w:rsidR="00F76FF3" w:rsidRPr="00A2207E" w:rsidRDefault="00F76FF3" w:rsidP="00F76FF3">
      <w:pPr>
        <w:numPr>
          <w:ilvl w:val="1"/>
          <w:numId w:val="9"/>
        </w:numPr>
        <w:spacing w:line="276" w:lineRule="auto"/>
        <w:rPr>
          <w:rFonts w:ascii="Times" w:eastAsia="Montserrat" w:hAnsi="Times" w:cs="Montserrat"/>
          <w:lang w:val="en-GB"/>
        </w:rPr>
      </w:pPr>
      <w:r w:rsidRPr="00A2207E">
        <w:rPr>
          <w:rFonts w:ascii="Times" w:eastAsia="Montserrat" w:hAnsi="Times" w:cs="Montserrat"/>
          <w:lang w:val="en-GB"/>
        </w:rPr>
        <w:t xml:space="preserve">DSI display port for connecting the Raspberry Pi touch screen display </w:t>
      </w:r>
    </w:p>
    <w:p w14:paraId="0E33C5A0" w14:textId="77777777" w:rsidR="00F76FF3" w:rsidRPr="00A2207E" w:rsidRDefault="00F76FF3" w:rsidP="00F76FF3">
      <w:pPr>
        <w:numPr>
          <w:ilvl w:val="1"/>
          <w:numId w:val="9"/>
        </w:numPr>
        <w:spacing w:line="276" w:lineRule="auto"/>
        <w:rPr>
          <w:rFonts w:ascii="Times" w:eastAsia="Montserrat" w:hAnsi="Times" w:cs="Montserrat"/>
          <w:lang w:val="en-GB"/>
        </w:rPr>
      </w:pPr>
      <w:r w:rsidRPr="00A2207E">
        <w:rPr>
          <w:rFonts w:ascii="Times" w:eastAsia="Montserrat" w:hAnsi="Times" w:cs="Montserrat"/>
          <w:lang w:val="en-GB"/>
        </w:rPr>
        <w:t xml:space="preserve">Micro SD port for loading your operating system and storing data </w:t>
      </w:r>
    </w:p>
    <w:p w14:paraId="73313814" w14:textId="77777777" w:rsidR="00F76FF3" w:rsidRPr="00A2207E" w:rsidRDefault="00F76FF3" w:rsidP="00F76FF3">
      <w:pPr>
        <w:numPr>
          <w:ilvl w:val="1"/>
          <w:numId w:val="9"/>
        </w:numPr>
        <w:spacing w:line="276" w:lineRule="auto"/>
        <w:rPr>
          <w:rFonts w:ascii="Times" w:eastAsia="Montserrat" w:hAnsi="Times" w:cs="Montserrat"/>
          <w:lang w:val="en-GB"/>
        </w:rPr>
      </w:pPr>
      <w:r w:rsidRPr="00A2207E">
        <w:rPr>
          <w:rFonts w:ascii="Times" w:eastAsia="Montserrat" w:hAnsi="Times" w:cs="Montserrat"/>
          <w:lang w:val="en-GB"/>
        </w:rPr>
        <w:t xml:space="preserve">Upgraded switched Micro USB power source (now supports up to 2.4 Amps) </w:t>
      </w:r>
    </w:p>
    <w:p w14:paraId="424156DE" w14:textId="77777777" w:rsidR="00F76FF3" w:rsidRPr="00A2207E" w:rsidRDefault="00F76FF3" w:rsidP="00F76FF3">
      <w:pPr>
        <w:numPr>
          <w:ilvl w:val="1"/>
          <w:numId w:val="9"/>
        </w:numPr>
        <w:spacing w:line="276" w:lineRule="auto"/>
        <w:rPr>
          <w:rFonts w:ascii="Times" w:eastAsia="Montserrat" w:hAnsi="Times" w:cs="Montserrat"/>
          <w:lang w:val="en-GB"/>
        </w:rPr>
      </w:pPr>
      <w:r w:rsidRPr="00A2207E">
        <w:rPr>
          <w:rFonts w:ascii="Times" w:eastAsia="Montserrat" w:hAnsi="Times" w:cs="Montserrat"/>
          <w:lang w:val="en-GB"/>
        </w:rPr>
        <w:t>Same form factor as the Pi 2 Model B, however the LEDs have changed position</w:t>
      </w:r>
    </w:p>
    <w:p w14:paraId="5FAE6960" w14:textId="77777777" w:rsidR="00F76FF3" w:rsidRPr="00A2207E" w:rsidRDefault="00F76FF3" w:rsidP="00F76FF3">
      <w:pPr>
        <w:numPr>
          <w:ilvl w:val="1"/>
          <w:numId w:val="9"/>
        </w:numPr>
        <w:spacing w:line="276" w:lineRule="auto"/>
        <w:rPr>
          <w:rFonts w:ascii="Times" w:eastAsia="Montserrat" w:hAnsi="Times" w:cs="Montserrat"/>
          <w:lang w:val="en-GB"/>
        </w:rPr>
      </w:pPr>
      <w:r w:rsidRPr="00A2207E">
        <w:rPr>
          <w:rFonts w:ascii="Times" w:eastAsia="Montserrat" w:hAnsi="Times" w:cs="Montserrat"/>
          <w:lang w:val="en-GB"/>
        </w:rPr>
        <w:t>RPI3-MODB-16GB-NOOBS</w:t>
      </w:r>
    </w:p>
    <w:p w14:paraId="410D62D7" w14:textId="77777777" w:rsidR="00F76FF3" w:rsidRPr="00A2207E" w:rsidRDefault="00F76FF3" w:rsidP="00F76FF3">
      <w:pPr>
        <w:rPr>
          <w:rFonts w:ascii="Times" w:eastAsia="Montserrat" w:hAnsi="Times" w:cs="Montserrat"/>
          <w:lang w:val="en-GB"/>
        </w:rPr>
      </w:pPr>
    </w:p>
    <w:p w14:paraId="39959937" w14:textId="77777777" w:rsidR="00F76FF3" w:rsidRPr="00A2207E" w:rsidRDefault="00F76FF3" w:rsidP="00F76FF3">
      <w:pPr>
        <w:numPr>
          <w:ilvl w:val="0"/>
          <w:numId w:val="9"/>
        </w:numPr>
        <w:spacing w:line="276" w:lineRule="auto"/>
        <w:rPr>
          <w:rFonts w:ascii="Times" w:eastAsia="Montserrat" w:hAnsi="Times" w:cs="Montserrat"/>
          <w:lang w:val="en-GB"/>
        </w:rPr>
      </w:pPr>
      <w:r w:rsidRPr="00A2207E">
        <w:rPr>
          <w:rFonts w:ascii="Times" w:eastAsia="Montserrat" w:hAnsi="Times" w:cs="Montserrat"/>
          <w:lang w:val="en-GB"/>
        </w:rPr>
        <w:t>Nova PM SDS011 Sensor</w:t>
      </w:r>
    </w:p>
    <w:p w14:paraId="3B2394EB" w14:textId="77777777" w:rsidR="00F76FF3" w:rsidRPr="00A2207E" w:rsidRDefault="00F76FF3" w:rsidP="00F76FF3">
      <w:pPr>
        <w:numPr>
          <w:ilvl w:val="1"/>
          <w:numId w:val="9"/>
        </w:numPr>
        <w:spacing w:line="276" w:lineRule="auto"/>
        <w:rPr>
          <w:rFonts w:ascii="Times" w:eastAsia="Montserrat" w:hAnsi="Times" w:cs="Montserrat"/>
          <w:lang w:val="en-GB"/>
        </w:rPr>
      </w:pPr>
      <w:r w:rsidRPr="00A2207E">
        <w:rPr>
          <w:rFonts w:ascii="Times" w:eastAsia="Montserrat" w:hAnsi="Times" w:cs="Montserrat"/>
          <w:lang w:val="en-GB"/>
        </w:rPr>
        <w:t>See Data Sheet attachment for technical specifications</w:t>
      </w:r>
    </w:p>
    <w:p w14:paraId="5F14CF37" w14:textId="77777777" w:rsidR="00F76FF3" w:rsidRPr="00A2207E" w:rsidRDefault="00F76FF3" w:rsidP="00F76FF3">
      <w:pPr>
        <w:numPr>
          <w:ilvl w:val="0"/>
          <w:numId w:val="9"/>
        </w:numPr>
        <w:spacing w:line="276" w:lineRule="auto"/>
        <w:jc w:val="both"/>
        <w:rPr>
          <w:rFonts w:ascii="Times" w:eastAsia="Montserrat" w:hAnsi="Times" w:cs="Montserrat"/>
          <w:lang w:val="en-GB"/>
        </w:rPr>
      </w:pPr>
      <w:r w:rsidRPr="00A2207E">
        <w:rPr>
          <w:rFonts w:ascii="Times" w:eastAsia="Montserrat" w:hAnsi="Times" w:cs="Montserrat"/>
          <w:lang w:val="en-GB"/>
        </w:rPr>
        <w:t xml:space="preserve">MCP3008 microchip </w:t>
      </w:r>
    </w:p>
    <w:p w14:paraId="3C5E54A3" w14:textId="77777777" w:rsidR="00F76FF3" w:rsidRPr="00A2207E" w:rsidRDefault="00F76FF3" w:rsidP="00F76FF3">
      <w:pPr>
        <w:numPr>
          <w:ilvl w:val="1"/>
          <w:numId w:val="9"/>
        </w:numPr>
        <w:spacing w:line="276" w:lineRule="auto"/>
        <w:jc w:val="both"/>
        <w:rPr>
          <w:rFonts w:ascii="Times" w:eastAsia="Montserrat" w:hAnsi="Times" w:cs="Montserrat"/>
          <w:lang w:val="en-GB"/>
        </w:rPr>
      </w:pPr>
      <w:proofErr w:type="spellStart"/>
      <w:r w:rsidRPr="00A2207E">
        <w:rPr>
          <w:rFonts w:ascii="Times" w:eastAsia="Montserrat" w:hAnsi="Times" w:cs="Montserrat"/>
          <w:lang w:val="en-GB"/>
        </w:rPr>
        <w:t>analog</w:t>
      </w:r>
      <w:proofErr w:type="spellEnd"/>
      <w:r w:rsidRPr="00A2207E">
        <w:rPr>
          <w:rFonts w:ascii="Times" w:eastAsia="Montserrat" w:hAnsi="Times" w:cs="Montserrat"/>
          <w:lang w:val="en-GB"/>
        </w:rPr>
        <w:t>-to-digital converter (ADC)</w:t>
      </w:r>
    </w:p>
    <w:p w14:paraId="09E1BB06" w14:textId="77777777" w:rsidR="00F76FF3" w:rsidRPr="00A2207E" w:rsidRDefault="00F76FF3" w:rsidP="00F76FF3">
      <w:pPr>
        <w:numPr>
          <w:ilvl w:val="0"/>
          <w:numId w:val="9"/>
        </w:numPr>
        <w:spacing w:line="276" w:lineRule="auto"/>
        <w:rPr>
          <w:rFonts w:ascii="Times" w:eastAsia="Montserrat" w:hAnsi="Times" w:cs="Montserrat"/>
          <w:lang w:val="en-GB"/>
        </w:rPr>
      </w:pPr>
      <w:proofErr w:type="spellStart"/>
      <w:r w:rsidRPr="00A2207E">
        <w:rPr>
          <w:rFonts w:ascii="Times" w:eastAsia="Montserrat" w:hAnsi="Times" w:cs="Montserrat"/>
          <w:color w:val="263238"/>
          <w:lang w:val="en-GB"/>
        </w:rPr>
        <w:t>Romoss</w:t>
      </w:r>
      <w:proofErr w:type="spellEnd"/>
      <w:r w:rsidRPr="00A2207E">
        <w:rPr>
          <w:rFonts w:ascii="Times" w:eastAsia="Montserrat" w:hAnsi="Times" w:cs="Montserrat"/>
          <w:color w:val="263238"/>
          <w:lang w:val="en-GB"/>
        </w:rPr>
        <w:t xml:space="preserve"> Sense8+ 30000mAh QC Type-C</w:t>
      </w:r>
    </w:p>
    <w:p w14:paraId="33D0856F" w14:textId="77777777" w:rsidR="00F76FF3" w:rsidRPr="00A2207E" w:rsidRDefault="00F76FF3" w:rsidP="00F76FF3">
      <w:pPr>
        <w:numPr>
          <w:ilvl w:val="1"/>
          <w:numId w:val="9"/>
        </w:numPr>
        <w:spacing w:line="276" w:lineRule="auto"/>
        <w:rPr>
          <w:rFonts w:ascii="Times" w:eastAsia="Montserrat" w:hAnsi="Times" w:cs="Montserrat"/>
          <w:color w:val="263238"/>
          <w:lang w:val="en-GB"/>
        </w:rPr>
      </w:pPr>
      <w:r w:rsidRPr="00A2207E">
        <w:rPr>
          <w:rFonts w:ascii="Times" w:eastAsia="Montserrat" w:hAnsi="Times" w:cs="Montserrat"/>
          <w:color w:val="263238"/>
          <w:lang w:val="en-GB"/>
        </w:rPr>
        <w:t>Power bank battery</w:t>
      </w:r>
    </w:p>
    <w:p w14:paraId="619BCC43" w14:textId="77777777" w:rsidR="00F76FF3" w:rsidRPr="00A2207E" w:rsidRDefault="00F76FF3" w:rsidP="00F76FF3">
      <w:pPr>
        <w:numPr>
          <w:ilvl w:val="0"/>
          <w:numId w:val="9"/>
        </w:numPr>
        <w:spacing w:line="276" w:lineRule="auto"/>
        <w:rPr>
          <w:rFonts w:ascii="Times" w:eastAsia="Montserrat" w:hAnsi="Times" w:cs="Montserrat"/>
          <w:lang w:val="en-GB"/>
        </w:rPr>
      </w:pPr>
      <w:r w:rsidRPr="00A2207E">
        <w:rPr>
          <w:rFonts w:ascii="Times" w:eastAsia="Montserrat" w:hAnsi="Times" w:cs="Montserrat"/>
          <w:lang w:val="en-GB"/>
        </w:rPr>
        <w:t xml:space="preserve">Pipe </w:t>
      </w:r>
    </w:p>
    <w:p w14:paraId="30F8177C" w14:textId="77777777" w:rsidR="00F76FF3" w:rsidRPr="00A2207E" w:rsidRDefault="00F76FF3" w:rsidP="00F76FF3">
      <w:pPr>
        <w:numPr>
          <w:ilvl w:val="1"/>
          <w:numId w:val="9"/>
        </w:numPr>
        <w:spacing w:line="276" w:lineRule="auto"/>
        <w:rPr>
          <w:rFonts w:ascii="Times" w:eastAsia="Montserrat" w:hAnsi="Times" w:cs="Montserrat"/>
          <w:lang w:val="en-GB"/>
        </w:rPr>
      </w:pPr>
      <w:r w:rsidRPr="00A2207E">
        <w:rPr>
          <w:rFonts w:ascii="Times" w:eastAsia="Montserrat" w:hAnsi="Times" w:cs="Montserrat"/>
          <w:lang w:val="en-GB"/>
        </w:rPr>
        <w:t>clear rubber pipe attainable from any local hardware store</w:t>
      </w:r>
    </w:p>
    <w:p w14:paraId="38A9AE2A" w14:textId="77777777" w:rsidR="00F76FF3" w:rsidRPr="00A2207E" w:rsidRDefault="00F76FF3" w:rsidP="00F76FF3">
      <w:pPr>
        <w:numPr>
          <w:ilvl w:val="0"/>
          <w:numId w:val="9"/>
        </w:numPr>
        <w:spacing w:line="276" w:lineRule="auto"/>
        <w:rPr>
          <w:rFonts w:ascii="Times" w:eastAsia="Montserrat" w:hAnsi="Times" w:cs="Montserrat"/>
          <w:lang w:val="en-GB"/>
        </w:rPr>
      </w:pPr>
      <w:r w:rsidRPr="00A2207E">
        <w:rPr>
          <w:rFonts w:ascii="Times" w:eastAsia="Montserrat" w:hAnsi="Times" w:cs="Montserrat"/>
          <w:lang w:val="en-GB"/>
        </w:rPr>
        <w:t xml:space="preserve">Box </w:t>
      </w:r>
    </w:p>
    <w:p w14:paraId="608B4AFC" w14:textId="77777777" w:rsidR="00F76FF3" w:rsidRPr="00A2207E" w:rsidRDefault="00F76FF3" w:rsidP="00F76FF3">
      <w:pPr>
        <w:numPr>
          <w:ilvl w:val="1"/>
          <w:numId w:val="9"/>
        </w:numPr>
        <w:spacing w:line="276" w:lineRule="auto"/>
        <w:rPr>
          <w:rFonts w:ascii="Times" w:eastAsia="Montserrat" w:hAnsi="Times" w:cs="Montserrat"/>
          <w:lang w:val="en-GB"/>
        </w:rPr>
      </w:pPr>
      <w:r w:rsidRPr="00A2207E">
        <w:rPr>
          <w:rFonts w:ascii="Times" w:eastAsia="Montserrat" w:hAnsi="Times" w:cs="Montserrat"/>
          <w:lang w:val="en-GB"/>
        </w:rPr>
        <w:t xml:space="preserve">any box that can fit all the components </w:t>
      </w:r>
      <w:proofErr w:type="spellStart"/>
      <w:r w:rsidRPr="00A2207E">
        <w:rPr>
          <w:rFonts w:ascii="Times" w:eastAsia="Montserrat" w:hAnsi="Times" w:cs="Montserrat"/>
          <w:lang w:val="en-GB"/>
        </w:rPr>
        <w:t>comfortbaly</w:t>
      </w:r>
      <w:proofErr w:type="spellEnd"/>
      <w:r w:rsidRPr="00A2207E">
        <w:rPr>
          <w:rFonts w:ascii="Times" w:eastAsia="Montserrat" w:hAnsi="Times" w:cs="Montserrat"/>
          <w:lang w:val="en-GB"/>
        </w:rPr>
        <w:t xml:space="preserve"> can be used. The box will need to have a whole drilled in it for the pipe. </w:t>
      </w:r>
    </w:p>
    <w:p w14:paraId="5AC89B8F" w14:textId="77777777" w:rsidR="00F76FF3" w:rsidRPr="00A2207E" w:rsidRDefault="00F76FF3" w:rsidP="00F76FF3">
      <w:pPr>
        <w:rPr>
          <w:rFonts w:ascii="Times" w:eastAsia="Montserrat" w:hAnsi="Times" w:cs="Montserrat"/>
          <w:b/>
          <w:lang w:val="en-GB"/>
        </w:rPr>
      </w:pPr>
    </w:p>
    <w:p w14:paraId="5D049A02" w14:textId="77777777" w:rsidR="00F76FF3" w:rsidRPr="00A2207E" w:rsidRDefault="00F76FF3" w:rsidP="00F76FF3">
      <w:pPr>
        <w:rPr>
          <w:rFonts w:ascii="Times" w:eastAsia="Montserrat" w:hAnsi="Times" w:cs="Montserrat"/>
          <w:b/>
          <w:lang w:val="en-GB"/>
        </w:rPr>
      </w:pPr>
      <w:r w:rsidRPr="00A2207E">
        <w:rPr>
          <w:rFonts w:ascii="Times" w:eastAsia="Montserrat" w:hAnsi="Times" w:cs="Montserrat"/>
          <w:b/>
          <w:lang w:val="en-GB"/>
        </w:rPr>
        <w:t>Software ‘</w:t>
      </w:r>
      <w:proofErr w:type="gramStart"/>
      <w:r w:rsidRPr="00A2207E">
        <w:rPr>
          <w:rFonts w:ascii="Times" w:eastAsia="Montserrat" w:hAnsi="Times" w:cs="Montserrat"/>
          <w:b/>
          <w:lang w:val="en-GB"/>
        </w:rPr>
        <w:t>components’</w:t>
      </w:r>
      <w:proofErr w:type="gramEnd"/>
      <w:r w:rsidRPr="00A2207E">
        <w:rPr>
          <w:rFonts w:ascii="Times" w:eastAsia="Montserrat" w:hAnsi="Times" w:cs="Montserrat"/>
          <w:b/>
          <w:lang w:val="en-GB"/>
        </w:rPr>
        <w:t xml:space="preserve"> and data management</w:t>
      </w:r>
    </w:p>
    <w:p w14:paraId="14952F7F" w14:textId="77777777" w:rsidR="00F76FF3" w:rsidRPr="00A2207E" w:rsidRDefault="00F76FF3" w:rsidP="00F76FF3">
      <w:pPr>
        <w:numPr>
          <w:ilvl w:val="0"/>
          <w:numId w:val="10"/>
        </w:numPr>
        <w:spacing w:line="276" w:lineRule="auto"/>
        <w:rPr>
          <w:rFonts w:ascii="Times" w:eastAsia="Montserrat" w:hAnsi="Times" w:cs="Montserrat"/>
          <w:lang w:val="en-GB"/>
        </w:rPr>
      </w:pPr>
      <w:r w:rsidRPr="00A2207E">
        <w:rPr>
          <w:rFonts w:ascii="Times" w:eastAsia="Montserrat" w:hAnsi="Times" w:cs="Montserrat"/>
          <w:lang w:val="en-GB"/>
        </w:rPr>
        <w:t xml:space="preserve">The Raspberry Pi operating system runs </w:t>
      </w:r>
      <w:proofErr w:type="gramStart"/>
      <w:r w:rsidRPr="00A2207E">
        <w:rPr>
          <w:rFonts w:ascii="Times" w:eastAsia="Montserrat" w:hAnsi="Times" w:cs="Montserrat"/>
          <w:lang w:val="en-GB"/>
        </w:rPr>
        <w:t>off of</w:t>
      </w:r>
      <w:proofErr w:type="gramEnd"/>
      <w:r w:rsidRPr="00A2207E">
        <w:rPr>
          <w:rFonts w:ascii="Times" w:eastAsia="Montserrat" w:hAnsi="Times" w:cs="Montserrat"/>
          <w:lang w:val="en-GB"/>
        </w:rPr>
        <w:t xml:space="preserve"> </w:t>
      </w:r>
      <w:proofErr w:type="spellStart"/>
      <w:r w:rsidRPr="00A2207E">
        <w:rPr>
          <w:rFonts w:ascii="Times" w:eastAsia="Montserrat" w:hAnsi="Times" w:cs="Montserrat"/>
          <w:lang w:val="en-GB"/>
        </w:rPr>
        <w:t>Rasbian</w:t>
      </w:r>
      <w:proofErr w:type="spellEnd"/>
      <w:r w:rsidRPr="00A2207E">
        <w:rPr>
          <w:rFonts w:ascii="Times" w:eastAsia="Montserrat" w:hAnsi="Times" w:cs="Montserrat"/>
          <w:lang w:val="en-GB"/>
        </w:rPr>
        <w:t xml:space="preserve"> software on a NOOBS scandisk. </w:t>
      </w:r>
    </w:p>
    <w:p w14:paraId="3A4BDCC6" w14:textId="77777777" w:rsidR="00F76FF3" w:rsidRPr="00A2207E" w:rsidRDefault="00F76FF3" w:rsidP="00F76FF3">
      <w:pPr>
        <w:numPr>
          <w:ilvl w:val="0"/>
          <w:numId w:val="10"/>
        </w:numPr>
        <w:spacing w:line="276" w:lineRule="auto"/>
        <w:rPr>
          <w:rFonts w:ascii="Times" w:eastAsia="Montserrat" w:hAnsi="Times" w:cs="Montserrat"/>
          <w:lang w:val="en-GB"/>
        </w:rPr>
      </w:pPr>
      <w:r w:rsidRPr="00A2207E">
        <w:rPr>
          <w:rFonts w:ascii="Times" w:eastAsia="Montserrat" w:hAnsi="Times" w:cs="Montserrat"/>
          <w:lang w:val="en-GB"/>
        </w:rPr>
        <w:t xml:space="preserve">Air quality monitoring code is written in Python using the </w:t>
      </w:r>
      <w:hyperlink r:id="rId18">
        <w:proofErr w:type="spellStart"/>
        <w:r w:rsidRPr="00A2207E">
          <w:rPr>
            <w:rFonts w:ascii="Times" w:eastAsia="Montserrat" w:hAnsi="Times" w:cs="Montserrat"/>
            <w:color w:val="0000FF"/>
            <w:u w:val="single"/>
            <w:lang w:val="en-GB"/>
          </w:rPr>
          <w:t>aqi</w:t>
        </w:r>
        <w:proofErr w:type="spellEnd"/>
        <w:r w:rsidRPr="00A2207E">
          <w:rPr>
            <w:rFonts w:ascii="Times" w:eastAsia="Montserrat" w:hAnsi="Times" w:cs="Montserrat"/>
            <w:color w:val="0000FF"/>
            <w:u w:val="single"/>
            <w:lang w:val="en-GB"/>
          </w:rPr>
          <w:t xml:space="preserve"> library</w:t>
        </w:r>
      </w:hyperlink>
      <w:r w:rsidRPr="00A2207E">
        <w:rPr>
          <w:rFonts w:ascii="Times" w:eastAsia="Montserrat" w:hAnsi="Times" w:cs="Montserrat"/>
          <w:lang w:val="en-GB"/>
        </w:rPr>
        <w:t xml:space="preserve"> (A library of algorithms to convert between AQI value and pollutant concentration). The code is stored on the </w:t>
      </w:r>
      <w:hyperlink r:id="rId19">
        <w:r w:rsidRPr="00A2207E">
          <w:rPr>
            <w:rFonts w:ascii="Times" w:eastAsia="Montserrat" w:hAnsi="Times" w:cs="Montserrat"/>
            <w:color w:val="0000FF"/>
            <w:u w:val="single"/>
            <w:lang w:val="en-GB"/>
          </w:rPr>
          <w:t xml:space="preserve">Open Data Durban </w:t>
        </w:r>
        <w:proofErr w:type="spellStart"/>
        <w:r w:rsidRPr="00A2207E">
          <w:rPr>
            <w:rFonts w:ascii="Times" w:eastAsia="Montserrat" w:hAnsi="Times" w:cs="Montserrat"/>
            <w:color w:val="0000FF"/>
            <w:u w:val="single"/>
            <w:lang w:val="en-GB"/>
          </w:rPr>
          <w:t>Github</w:t>
        </w:r>
        <w:proofErr w:type="spellEnd"/>
      </w:hyperlink>
      <w:r w:rsidRPr="00A2207E">
        <w:rPr>
          <w:rFonts w:ascii="Times" w:eastAsia="Montserrat" w:hAnsi="Times" w:cs="Montserrat"/>
          <w:lang w:val="en-GB"/>
        </w:rPr>
        <w:t xml:space="preserve"> account and is free for all to access. To be able to collect data, the device needs to be connected to a reliable </w:t>
      </w:r>
      <w:proofErr w:type="spellStart"/>
      <w:r w:rsidRPr="00A2207E">
        <w:rPr>
          <w:rFonts w:ascii="Times" w:eastAsia="Montserrat" w:hAnsi="Times" w:cs="Montserrat"/>
          <w:lang w:val="en-GB"/>
        </w:rPr>
        <w:t>wifi</w:t>
      </w:r>
      <w:proofErr w:type="spellEnd"/>
      <w:r w:rsidRPr="00A2207E">
        <w:rPr>
          <w:rFonts w:ascii="Times" w:eastAsia="Montserrat" w:hAnsi="Times" w:cs="Montserrat"/>
          <w:lang w:val="en-GB"/>
        </w:rPr>
        <w:t xml:space="preserve"> network, the SSID and password need to be coded onto the device during step 2 in the building method.</w:t>
      </w:r>
    </w:p>
    <w:p w14:paraId="0B617645" w14:textId="77777777" w:rsidR="00F76FF3" w:rsidRPr="00A2207E" w:rsidRDefault="00F76FF3" w:rsidP="00F76FF3">
      <w:pPr>
        <w:numPr>
          <w:ilvl w:val="0"/>
          <w:numId w:val="10"/>
        </w:numPr>
        <w:spacing w:line="276" w:lineRule="auto"/>
        <w:rPr>
          <w:rFonts w:ascii="Times" w:eastAsia="Montserrat" w:hAnsi="Times" w:cs="Montserrat"/>
          <w:lang w:val="en-GB"/>
        </w:rPr>
      </w:pPr>
      <w:r w:rsidRPr="00A2207E">
        <w:rPr>
          <w:rFonts w:ascii="Times" w:eastAsia="Montserrat" w:hAnsi="Times" w:cs="Montserrat"/>
          <w:lang w:val="en-GB"/>
        </w:rPr>
        <w:t xml:space="preserve">Once the whole device has been put together and placed on site, to access that data we use a combination of </w:t>
      </w:r>
      <w:proofErr w:type="spellStart"/>
      <w:r w:rsidRPr="00A2207E">
        <w:rPr>
          <w:rFonts w:ascii="Times" w:eastAsia="Montserrat" w:hAnsi="Times" w:cs="Montserrat"/>
          <w:lang w:val="en-GB"/>
        </w:rPr>
        <w:t>propgrams</w:t>
      </w:r>
      <w:proofErr w:type="spellEnd"/>
      <w:r w:rsidRPr="00A2207E">
        <w:rPr>
          <w:rFonts w:ascii="Times" w:eastAsia="Montserrat" w:hAnsi="Times" w:cs="Montserrat"/>
          <w:lang w:val="en-GB"/>
        </w:rPr>
        <w:t>:</w:t>
      </w:r>
    </w:p>
    <w:p w14:paraId="3502DC7B" w14:textId="77777777" w:rsidR="00F76FF3" w:rsidRPr="00A2207E" w:rsidRDefault="006E32E6" w:rsidP="00F76FF3">
      <w:pPr>
        <w:numPr>
          <w:ilvl w:val="1"/>
          <w:numId w:val="10"/>
        </w:numPr>
        <w:spacing w:line="276" w:lineRule="auto"/>
        <w:rPr>
          <w:rFonts w:ascii="Times" w:eastAsia="Montserrat" w:hAnsi="Times" w:cs="Montserrat"/>
          <w:lang w:val="en-GB"/>
        </w:rPr>
      </w:pPr>
      <w:hyperlink r:id="rId20">
        <w:r w:rsidR="00F76FF3" w:rsidRPr="00A2207E">
          <w:rPr>
            <w:rFonts w:ascii="Times" w:eastAsia="Montserrat" w:hAnsi="Times" w:cs="Montserrat"/>
            <w:color w:val="0000FF"/>
            <w:u w:val="single"/>
            <w:lang w:val="en-GB"/>
          </w:rPr>
          <w:t>Putty</w:t>
        </w:r>
      </w:hyperlink>
      <w:r w:rsidR="00F76FF3" w:rsidRPr="00A2207E">
        <w:rPr>
          <w:rFonts w:ascii="Times" w:eastAsia="Montserrat" w:hAnsi="Times" w:cs="Montserrat"/>
          <w:lang w:val="en-GB"/>
        </w:rPr>
        <w:t xml:space="preserve"> - this is an SSH client that we use to gain access to the Raspberry Pi from another computer. To be able to access the Raspberry Pi in question, the </w:t>
      </w:r>
      <w:r w:rsidR="00F76FF3" w:rsidRPr="00A2207E">
        <w:rPr>
          <w:rFonts w:ascii="Times" w:eastAsia="Montserrat" w:hAnsi="Times" w:cs="Montserrat"/>
          <w:lang w:val="en-GB"/>
        </w:rPr>
        <w:lastRenderedPageBreak/>
        <w:t xml:space="preserve">computer in use and the air quality monitoring device </w:t>
      </w:r>
      <w:proofErr w:type="gramStart"/>
      <w:r w:rsidR="00F76FF3" w:rsidRPr="00A2207E">
        <w:rPr>
          <w:rFonts w:ascii="Times" w:eastAsia="Montserrat" w:hAnsi="Times" w:cs="Montserrat"/>
          <w:lang w:val="en-GB"/>
        </w:rPr>
        <w:t>need</w:t>
      </w:r>
      <w:proofErr w:type="gramEnd"/>
      <w:r w:rsidR="00F76FF3" w:rsidRPr="00A2207E">
        <w:rPr>
          <w:rFonts w:ascii="Times" w:eastAsia="Montserrat" w:hAnsi="Times" w:cs="Montserrat"/>
          <w:lang w:val="en-GB"/>
        </w:rPr>
        <w:t xml:space="preserve"> to be on the same network for the connection to be successful. </w:t>
      </w:r>
    </w:p>
    <w:p w14:paraId="49D122FD" w14:textId="77777777" w:rsidR="00F76FF3" w:rsidRPr="00A2207E" w:rsidRDefault="006E32E6" w:rsidP="00F76FF3">
      <w:pPr>
        <w:numPr>
          <w:ilvl w:val="1"/>
          <w:numId w:val="10"/>
        </w:numPr>
        <w:spacing w:line="276" w:lineRule="auto"/>
        <w:rPr>
          <w:rFonts w:ascii="Times" w:eastAsia="Montserrat" w:hAnsi="Times" w:cs="Montserrat"/>
          <w:lang w:val="en-GB"/>
        </w:rPr>
      </w:pPr>
      <w:hyperlink r:id="rId21">
        <w:proofErr w:type="spellStart"/>
        <w:r w:rsidR="00F76FF3" w:rsidRPr="00A2207E">
          <w:rPr>
            <w:rFonts w:ascii="Times" w:eastAsia="Montserrat" w:hAnsi="Times" w:cs="Montserrat"/>
            <w:color w:val="0000FF"/>
            <w:u w:val="single"/>
            <w:lang w:val="en-GB"/>
          </w:rPr>
          <w:t>Winscp</w:t>
        </w:r>
        <w:proofErr w:type="spellEnd"/>
      </w:hyperlink>
      <w:r w:rsidR="00F76FF3" w:rsidRPr="00A2207E">
        <w:rPr>
          <w:rFonts w:ascii="Times" w:eastAsia="Montserrat" w:hAnsi="Times" w:cs="Montserrat"/>
          <w:lang w:val="en-GB"/>
        </w:rPr>
        <w:t xml:space="preserve"> - this is an FTP client that we use, in conjunction with Putty, to be able to transfer data files from the air quality monitoring device to one’s computer.  </w:t>
      </w:r>
    </w:p>
    <w:p w14:paraId="7738289C" w14:textId="77777777" w:rsidR="00F76FF3" w:rsidRPr="00A2207E" w:rsidRDefault="006E32E6" w:rsidP="00F76FF3">
      <w:pPr>
        <w:numPr>
          <w:ilvl w:val="1"/>
          <w:numId w:val="10"/>
        </w:numPr>
        <w:spacing w:line="276" w:lineRule="auto"/>
        <w:rPr>
          <w:rFonts w:ascii="Times" w:eastAsia="Montserrat" w:hAnsi="Times" w:cs="Montserrat"/>
          <w:lang w:val="en-GB"/>
        </w:rPr>
      </w:pPr>
      <w:hyperlink r:id="rId22">
        <w:r w:rsidR="00F76FF3" w:rsidRPr="00A2207E">
          <w:rPr>
            <w:rFonts w:ascii="Times" w:eastAsia="Montserrat" w:hAnsi="Times" w:cs="Montserrat"/>
            <w:color w:val="0000FF"/>
            <w:u w:val="single"/>
            <w:lang w:val="en-GB"/>
          </w:rPr>
          <w:t>Remote.it</w:t>
        </w:r>
      </w:hyperlink>
      <w:r w:rsidR="00F76FF3" w:rsidRPr="00A2207E">
        <w:rPr>
          <w:rFonts w:ascii="Times" w:eastAsia="Montserrat" w:hAnsi="Times" w:cs="Montserrat"/>
          <w:lang w:val="en-GB"/>
        </w:rPr>
        <w:t xml:space="preserve"> - this is an application that supports remote SSH, so this is used when wanting to access data from a device that is not connected to the same network as the computer in use. Remote.it is used together with Putty and </w:t>
      </w:r>
      <w:proofErr w:type="spellStart"/>
      <w:r w:rsidR="00F76FF3" w:rsidRPr="00A2207E">
        <w:rPr>
          <w:rFonts w:ascii="Times" w:eastAsia="Montserrat" w:hAnsi="Times" w:cs="Montserrat"/>
          <w:lang w:val="en-GB"/>
        </w:rPr>
        <w:t>Winscp</w:t>
      </w:r>
      <w:proofErr w:type="spellEnd"/>
      <w:r w:rsidR="00F76FF3" w:rsidRPr="00A2207E">
        <w:rPr>
          <w:rFonts w:ascii="Times" w:eastAsia="Montserrat" w:hAnsi="Times" w:cs="Montserrat"/>
          <w:lang w:val="en-GB"/>
        </w:rPr>
        <w:t xml:space="preserve"> to access the air quality data remotely. </w:t>
      </w:r>
    </w:p>
    <w:p w14:paraId="407AEDAB" w14:textId="77777777" w:rsidR="00F76FF3" w:rsidRPr="00A2207E" w:rsidRDefault="00F76FF3" w:rsidP="00F76FF3">
      <w:pPr>
        <w:rPr>
          <w:rFonts w:ascii="Times" w:eastAsia="Montserrat" w:hAnsi="Times" w:cs="Montserrat"/>
          <w:lang w:val="en-GB"/>
        </w:rPr>
      </w:pPr>
    </w:p>
    <w:p w14:paraId="46FCA2D8" w14:textId="77777777" w:rsidR="00F76FF3" w:rsidRPr="00A2207E" w:rsidRDefault="00F76FF3" w:rsidP="00F76FF3">
      <w:pPr>
        <w:rPr>
          <w:rFonts w:ascii="Times" w:eastAsia="Montserrat" w:hAnsi="Times" w:cs="Montserrat"/>
          <w:b/>
          <w:lang w:val="en-GB"/>
        </w:rPr>
      </w:pPr>
      <w:r w:rsidRPr="00A2207E">
        <w:rPr>
          <w:rFonts w:ascii="Times" w:eastAsia="Montserrat" w:hAnsi="Times" w:cs="Montserrat"/>
          <w:b/>
          <w:lang w:val="en-GB"/>
        </w:rPr>
        <w:t>Connection/building method</w:t>
      </w:r>
    </w:p>
    <w:p w14:paraId="65001D9F" w14:textId="77777777" w:rsidR="00F76FF3" w:rsidRPr="00A2207E" w:rsidRDefault="00F76FF3" w:rsidP="00F76FF3">
      <w:pPr>
        <w:rPr>
          <w:rFonts w:ascii="Times" w:eastAsia="Montserrat" w:hAnsi="Times" w:cs="Montserrat"/>
          <w:lang w:val="en-GB"/>
        </w:rPr>
      </w:pPr>
      <w:r w:rsidRPr="00A2207E">
        <w:rPr>
          <w:rFonts w:ascii="Times" w:eastAsia="Montserrat" w:hAnsi="Times" w:cs="Montserrat"/>
          <w:lang w:val="en-GB"/>
        </w:rPr>
        <w:t>To build the sensor, we followed these steps:</w:t>
      </w:r>
    </w:p>
    <w:p w14:paraId="507D3ED8" w14:textId="77777777" w:rsidR="00F76FF3" w:rsidRPr="00A2207E" w:rsidRDefault="00F76FF3" w:rsidP="00F76FF3">
      <w:pPr>
        <w:numPr>
          <w:ilvl w:val="0"/>
          <w:numId w:val="11"/>
        </w:numPr>
        <w:spacing w:line="276" w:lineRule="auto"/>
        <w:rPr>
          <w:rFonts w:ascii="Times" w:hAnsi="Times"/>
          <w:lang w:val="en-GB"/>
        </w:rPr>
      </w:pPr>
      <w:r w:rsidRPr="00A2207E">
        <w:rPr>
          <w:rFonts w:ascii="Times" w:eastAsia="Montserrat" w:hAnsi="Times" w:cs="Montserrat"/>
          <w:lang w:val="en-GB"/>
        </w:rPr>
        <w:t xml:space="preserve">Set up the Raspberry Pi with the </w:t>
      </w:r>
      <w:proofErr w:type="spellStart"/>
      <w:r w:rsidRPr="00A2207E">
        <w:rPr>
          <w:rFonts w:ascii="Times" w:eastAsia="Montserrat" w:hAnsi="Times" w:cs="Montserrat"/>
          <w:lang w:val="en-GB"/>
        </w:rPr>
        <w:t>Rasbian</w:t>
      </w:r>
      <w:proofErr w:type="spellEnd"/>
      <w:r w:rsidRPr="00A2207E">
        <w:rPr>
          <w:rFonts w:ascii="Times" w:eastAsia="Montserrat" w:hAnsi="Times" w:cs="Montserrat"/>
          <w:lang w:val="en-GB"/>
        </w:rPr>
        <w:t xml:space="preserve"> software using the NOOBS scandisk. (</w:t>
      </w:r>
      <w:proofErr w:type="gramStart"/>
      <w:r w:rsidRPr="00A2207E">
        <w:rPr>
          <w:rFonts w:ascii="Times" w:eastAsia="Montserrat" w:hAnsi="Times" w:cs="Montserrat"/>
          <w:lang w:val="en-GB"/>
        </w:rPr>
        <w:t>insert</w:t>
      </w:r>
      <w:proofErr w:type="gramEnd"/>
      <w:r w:rsidRPr="00A2207E">
        <w:rPr>
          <w:rFonts w:ascii="Times" w:eastAsia="Montserrat" w:hAnsi="Times" w:cs="Montserrat"/>
          <w:lang w:val="en-GB"/>
        </w:rPr>
        <w:t xml:space="preserve"> the scandisk into the </w:t>
      </w:r>
      <w:proofErr w:type="spellStart"/>
      <w:r w:rsidRPr="00A2207E">
        <w:rPr>
          <w:rFonts w:ascii="Times" w:eastAsia="Montserrat" w:hAnsi="Times" w:cs="Montserrat"/>
          <w:lang w:val="en-GB"/>
        </w:rPr>
        <w:t>Rasberry</w:t>
      </w:r>
      <w:proofErr w:type="spellEnd"/>
      <w:r w:rsidRPr="00A2207E">
        <w:rPr>
          <w:rFonts w:ascii="Times" w:eastAsia="Montserrat" w:hAnsi="Times" w:cs="Montserrat"/>
          <w:lang w:val="en-GB"/>
        </w:rPr>
        <w:t xml:space="preserve"> Pi) A comprehensive start up guide can be found </w:t>
      </w:r>
      <w:hyperlink r:id="rId23">
        <w:r w:rsidRPr="00A2207E">
          <w:rPr>
            <w:rFonts w:ascii="Times" w:eastAsia="Montserrat" w:hAnsi="Times" w:cs="Montserrat"/>
            <w:color w:val="1155CC"/>
            <w:u w:val="single"/>
            <w:lang w:val="en-GB"/>
          </w:rPr>
          <w:t>here</w:t>
        </w:r>
      </w:hyperlink>
      <w:r w:rsidRPr="00A2207E">
        <w:rPr>
          <w:rFonts w:ascii="Times" w:eastAsia="Montserrat" w:hAnsi="Times" w:cs="Montserrat"/>
          <w:b/>
          <w:lang w:val="en-GB"/>
        </w:rPr>
        <w:t xml:space="preserve">. </w:t>
      </w:r>
    </w:p>
    <w:p w14:paraId="6FE0B564" w14:textId="77777777" w:rsidR="00F76FF3" w:rsidRPr="00A2207E" w:rsidRDefault="00F76FF3" w:rsidP="00F76FF3">
      <w:pPr>
        <w:numPr>
          <w:ilvl w:val="0"/>
          <w:numId w:val="11"/>
        </w:numPr>
        <w:spacing w:line="276" w:lineRule="auto"/>
        <w:rPr>
          <w:rFonts w:ascii="Times" w:eastAsia="Montserrat" w:hAnsi="Times" w:cs="Montserrat"/>
          <w:lang w:val="en-GB"/>
        </w:rPr>
      </w:pPr>
      <w:proofErr w:type="gramStart"/>
      <w:r w:rsidRPr="00A2207E">
        <w:rPr>
          <w:rFonts w:ascii="Times" w:eastAsia="Montserrat" w:hAnsi="Times" w:cs="Montserrat"/>
          <w:lang w:val="en-GB"/>
        </w:rPr>
        <w:t>Next</w:t>
      </w:r>
      <w:proofErr w:type="gramEnd"/>
      <w:r w:rsidRPr="00A2207E">
        <w:rPr>
          <w:rFonts w:ascii="Times" w:eastAsia="Montserrat" w:hAnsi="Times" w:cs="Montserrat"/>
          <w:lang w:val="en-GB"/>
        </w:rPr>
        <w:t xml:space="preserve"> we load the code onto the Raspberry Pi. The code can be found on the Open Data Durban </w:t>
      </w:r>
      <w:hyperlink r:id="rId24">
        <w:r w:rsidRPr="00A2207E">
          <w:rPr>
            <w:rFonts w:ascii="Times" w:eastAsia="Montserrat" w:hAnsi="Times" w:cs="Montserrat"/>
            <w:color w:val="1155CC"/>
            <w:u w:val="single"/>
            <w:lang w:val="en-GB"/>
          </w:rPr>
          <w:t>Hospital Stations Repository</w:t>
        </w:r>
      </w:hyperlink>
      <w:r w:rsidRPr="00A2207E">
        <w:rPr>
          <w:rFonts w:ascii="Times" w:eastAsia="Montserrat" w:hAnsi="Times" w:cs="Montserrat"/>
          <w:lang w:val="en-GB"/>
        </w:rPr>
        <w:t xml:space="preserve"> </w:t>
      </w:r>
      <w:proofErr w:type="spellStart"/>
      <w:r w:rsidRPr="00A2207E">
        <w:rPr>
          <w:rFonts w:ascii="Times" w:eastAsia="Montserrat" w:hAnsi="Times" w:cs="Montserrat"/>
          <w:lang w:val="en-GB"/>
        </w:rPr>
        <w:t>Github</w:t>
      </w:r>
      <w:proofErr w:type="spellEnd"/>
      <w:r w:rsidRPr="00A2207E">
        <w:rPr>
          <w:rFonts w:ascii="Times" w:eastAsia="Montserrat" w:hAnsi="Times" w:cs="Montserrat"/>
          <w:lang w:val="en-GB"/>
        </w:rPr>
        <w:t xml:space="preserve">. To use it you can follow the steps in the file called </w:t>
      </w:r>
      <w:r w:rsidRPr="00A2207E">
        <w:rPr>
          <w:rFonts w:ascii="Times" w:eastAsia="Montserrat" w:hAnsi="Times" w:cs="Montserrat"/>
          <w:color w:val="24292E"/>
          <w:lang w:val="en-GB"/>
        </w:rPr>
        <w:t xml:space="preserve">Initiate_WS.txt. Once all the steps have been completed, the Raspberry Pi is now a device that can be connected to a particulate matter monitoring sensor.  </w:t>
      </w:r>
    </w:p>
    <w:p w14:paraId="1A9B9DC3" w14:textId="77777777" w:rsidR="00F76FF3" w:rsidRPr="00A2207E" w:rsidRDefault="00F76FF3" w:rsidP="00F76FF3">
      <w:pPr>
        <w:numPr>
          <w:ilvl w:val="0"/>
          <w:numId w:val="11"/>
        </w:numPr>
        <w:spacing w:line="276" w:lineRule="auto"/>
        <w:rPr>
          <w:rFonts w:ascii="Times" w:eastAsia="Montserrat" w:hAnsi="Times" w:cs="Montserrat"/>
          <w:lang w:val="en-GB"/>
        </w:rPr>
      </w:pPr>
      <w:r w:rsidRPr="00A2207E">
        <w:rPr>
          <w:rFonts w:ascii="Times" w:eastAsia="Montserrat" w:hAnsi="Times" w:cs="Montserrat"/>
          <w:lang w:val="en-GB"/>
        </w:rPr>
        <w:t xml:space="preserve">Connect the hardware </w:t>
      </w:r>
      <w:proofErr w:type="spellStart"/>
      <w:r w:rsidRPr="00A2207E">
        <w:rPr>
          <w:rFonts w:ascii="Times" w:eastAsia="Montserrat" w:hAnsi="Times" w:cs="Montserrat"/>
          <w:lang w:val="en-GB"/>
        </w:rPr>
        <w:t>compionents</w:t>
      </w:r>
      <w:proofErr w:type="spellEnd"/>
    </w:p>
    <w:p w14:paraId="5F0012FC" w14:textId="77777777" w:rsidR="00F76FF3" w:rsidRPr="00A2207E" w:rsidRDefault="00F76FF3" w:rsidP="00F76FF3">
      <w:pPr>
        <w:numPr>
          <w:ilvl w:val="1"/>
          <w:numId w:val="11"/>
        </w:numPr>
        <w:spacing w:line="276" w:lineRule="auto"/>
        <w:rPr>
          <w:rFonts w:ascii="Times" w:eastAsia="Montserrat" w:hAnsi="Times" w:cs="Montserrat"/>
          <w:lang w:val="en-GB"/>
        </w:rPr>
      </w:pPr>
      <w:r w:rsidRPr="00A2207E">
        <w:rPr>
          <w:rFonts w:ascii="Times" w:eastAsia="Montserrat" w:hAnsi="Times" w:cs="Montserrat"/>
          <w:lang w:val="en-GB"/>
        </w:rPr>
        <w:t xml:space="preserve">Connect the Raspberry Pi to the Nova PM Sensor using the </w:t>
      </w:r>
      <w:proofErr w:type="gramStart"/>
      <w:r w:rsidRPr="00A2207E">
        <w:rPr>
          <w:rFonts w:ascii="Times" w:eastAsia="Montserrat" w:hAnsi="Times" w:cs="Montserrat"/>
          <w:lang w:val="en-GB"/>
        </w:rPr>
        <w:t>break out</w:t>
      </w:r>
      <w:proofErr w:type="gramEnd"/>
      <w:r w:rsidRPr="00A2207E">
        <w:rPr>
          <w:rFonts w:ascii="Times" w:eastAsia="Montserrat" w:hAnsi="Times" w:cs="Montserrat"/>
          <w:lang w:val="en-GB"/>
        </w:rPr>
        <w:t xml:space="preserve"> board that comes with the Sensor. </w:t>
      </w:r>
    </w:p>
    <w:p w14:paraId="20E542E3" w14:textId="77777777" w:rsidR="00F76FF3" w:rsidRPr="00A2207E" w:rsidRDefault="00F76FF3" w:rsidP="00F76FF3">
      <w:pPr>
        <w:numPr>
          <w:ilvl w:val="1"/>
          <w:numId w:val="11"/>
        </w:numPr>
        <w:spacing w:line="276" w:lineRule="auto"/>
        <w:rPr>
          <w:rFonts w:ascii="Times" w:eastAsia="Montserrat" w:hAnsi="Times" w:cs="Montserrat"/>
          <w:lang w:val="en-GB"/>
        </w:rPr>
      </w:pPr>
      <w:r w:rsidRPr="00A2207E">
        <w:rPr>
          <w:rFonts w:ascii="Times" w:eastAsia="Montserrat" w:hAnsi="Times" w:cs="Montserrat"/>
          <w:lang w:val="en-GB"/>
        </w:rPr>
        <w:t>Connect the battery to the Raspberry Pi via the micro port</w:t>
      </w:r>
    </w:p>
    <w:p w14:paraId="1643C32D" w14:textId="77777777" w:rsidR="00F76FF3" w:rsidRPr="00A2207E" w:rsidRDefault="00F76FF3" w:rsidP="00F76FF3">
      <w:pPr>
        <w:numPr>
          <w:ilvl w:val="1"/>
          <w:numId w:val="11"/>
        </w:numPr>
        <w:spacing w:line="276" w:lineRule="auto"/>
        <w:rPr>
          <w:rFonts w:ascii="Times" w:eastAsia="Montserrat" w:hAnsi="Times" w:cs="Montserrat"/>
          <w:lang w:val="en-GB"/>
        </w:rPr>
      </w:pPr>
      <w:r w:rsidRPr="00A2207E">
        <w:rPr>
          <w:rFonts w:ascii="Times" w:eastAsia="Montserrat" w:hAnsi="Times" w:cs="Montserrat"/>
          <w:lang w:val="en-GB"/>
        </w:rPr>
        <w:t xml:space="preserve">Attach the rubber pipe to the sensor </w:t>
      </w:r>
    </w:p>
    <w:p w14:paraId="40A35E7A" w14:textId="77777777" w:rsidR="00F76FF3" w:rsidRPr="00A2207E" w:rsidRDefault="00F76FF3" w:rsidP="00F76FF3">
      <w:pPr>
        <w:numPr>
          <w:ilvl w:val="1"/>
          <w:numId w:val="11"/>
        </w:numPr>
        <w:spacing w:line="276" w:lineRule="auto"/>
        <w:rPr>
          <w:rFonts w:ascii="Times" w:eastAsia="Montserrat" w:hAnsi="Times" w:cs="Montserrat"/>
          <w:lang w:val="en-GB"/>
        </w:rPr>
      </w:pPr>
      <w:r w:rsidRPr="00A2207E">
        <w:rPr>
          <w:rFonts w:ascii="Times" w:eastAsia="Montserrat" w:hAnsi="Times" w:cs="Montserrat"/>
          <w:lang w:val="en-GB"/>
        </w:rPr>
        <w:t>Assemble all components inside the box, with the pipe coming out of the drilled hole</w:t>
      </w:r>
    </w:p>
    <w:p w14:paraId="566C52F3" w14:textId="77777777" w:rsidR="00F76FF3" w:rsidRPr="00A2207E" w:rsidRDefault="00F76FF3" w:rsidP="00F76FF3">
      <w:pPr>
        <w:numPr>
          <w:ilvl w:val="1"/>
          <w:numId w:val="11"/>
        </w:numPr>
        <w:spacing w:line="276" w:lineRule="auto"/>
        <w:rPr>
          <w:rFonts w:ascii="Times" w:eastAsia="Montserrat" w:hAnsi="Times" w:cs="Montserrat"/>
          <w:lang w:val="en-GB"/>
        </w:rPr>
      </w:pPr>
      <w:r w:rsidRPr="00A2207E">
        <w:rPr>
          <w:rFonts w:ascii="Times" w:eastAsia="Montserrat" w:hAnsi="Times" w:cs="Montserrat"/>
          <w:lang w:val="en-GB"/>
        </w:rPr>
        <w:t xml:space="preserve">To prevent dirt entering the system, close off all openings between the pipe and the box with </w:t>
      </w:r>
      <w:proofErr w:type="spellStart"/>
      <w:r w:rsidRPr="00A2207E">
        <w:rPr>
          <w:rFonts w:ascii="Times" w:eastAsia="Montserrat" w:hAnsi="Times" w:cs="Montserrat"/>
          <w:lang w:val="en-GB"/>
        </w:rPr>
        <w:t>sillicone</w:t>
      </w:r>
      <w:proofErr w:type="spellEnd"/>
      <w:r w:rsidRPr="00A2207E">
        <w:rPr>
          <w:rFonts w:ascii="Times" w:eastAsia="Montserrat" w:hAnsi="Times" w:cs="Montserrat"/>
          <w:lang w:val="en-GB"/>
        </w:rPr>
        <w:t xml:space="preserve"> putty</w:t>
      </w:r>
    </w:p>
    <w:p w14:paraId="14B70BF2" w14:textId="77777777" w:rsidR="00F76FF3" w:rsidRPr="00A2207E" w:rsidRDefault="00F76FF3" w:rsidP="00F76FF3">
      <w:pPr>
        <w:numPr>
          <w:ilvl w:val="1"/>
          <w:numId w:val="11"/>
        </w:numPr>
        <w:spacing w:line="276" w:lineRule="auto"/>
        <w:rPr>
          <w:rFonts w:ascii="Times" w:eastAsia="Montserrat" w:hAnsi="Times" w:cs="Montserrat"/>
          <w:lang w:val="en-GB"/>
        </w:rPr>
      </w:pPr>
      <w:r w:rsidRPr="00A2207E">
        <w:rPr>
          <w:rFonts w:ascii="Times" w:eastAsia="Montserrat" w:hAnsi="Times" w:cs="Montserrat"/>
          <w:lang w:val="en-GB"/>
        </w:rPr>
        <w:t xml:space="preserve">Secure box in an elevated position (not too close to the ground) and with the pipe facing the direction of the inflow of the air under investigation. </w:t>
      </w:r>
    </w:p>
    <w:p w14:paraId="1F398AA3" w14:textId="77777777" w:rsidR="00F76FF3" w:rsidRPr="00F76FF3" w:rsidRDefault="00F76FF3" w:rsidP="00F76FF3">
      <w:pPr>
        <w:rPr>
          <w:lang w:val="en-GB" w:eastAsia="en-US"/>
          <w:rPrChange w:id="292" w:author="Tilley  Elizabeth" w:date="2022-03-13T15:39:00Z">
            <w:rPr>
              <w:lang w:val="en-GB"/>
            </w:rPr>
          </w:rPrChange>
        </w:rPr>
      </w:pPr>
    </w:p>
    <w:p w14:paraId="11C7430A" w14:textId="24638684" w:rsidR="00A36381" w:rsidRPr="00A2207E" w:rsidRDefault="00A36381" w:rsidP="004510CD">
      <w:pPr>
        <w:rPr>
          <w:rFonts w:ascii="Times" w:hAnsi="Times"/>
          <w:lang w:val="en-GB"/>
        </w:rPr>
      </w:pPr>
    </w:p>
    <w:p w14:paraId="192C2C0E" w14:textId="4EA2CE1B" w:rsidR="00A36381" w:rsidRPr="00A2207E" w:rsidRDefault="00A36381" w:rsidP="004510CD">
      <w:pPr>
        <w:rPr>
          <w:rFonts w:ascii="Times" w:hAnsi="Times"/>
          <w:lang w:val="en-GB"/>
        </w:rPr>
      </w:pPr>
    </w:p>
    <w:p w14:paraId="56C9C46A" w14:textId="1580F1D9" w:rsidR="00A36381" w:rsidRPr="00A2207E" w:rsidRDefault="00A36381" w:rsidP="004510CD">
      <w:pPr>
        <w:rPr>
          <w:rFonts w:ascii="Times" w:hAnsi="Times"/>
          <w:lang w:val="en-GB"/>
        </w:rPr>
      </w:pPr>
    </w:p>
    <w:p w14:paraId="0ECAD56C" w14:textId="166A3D92" w:rsidR="00A36381" w:rsidRPr="00A2207E" w:rsidRDefault="00A36381" w:rsidP="004510CD">
      <w:pPr>
        <w:rPr>
          <w:rFonts w:ascii="Times" w:hAnsi="Times"/>
          <w:lang w:val="en-GB"/>
        </w:rPr>
      </w:pPr>
    </w:p>
    <w:p w14:paraId="04C8B966" w14:textId="77777777" w:rsidR="00A36381" w:rsidRPr="00A2207E" w:rsidRDefault="00A36381" w:rsidP="004510CD">
      <w:pPr>
        <w:rPr>
          <w:rFonts w:ascii="Times" w:hAnsi="Times"/>
          <w:lang w:val="en-GB"/>
        </w:rPr>
      </w:pPr>
    </w:p>
    <w:sectPr w:rsidR="00A36381" w:rsidRPr="00A220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Tilley  Elizabeth" w:date="2022-03-11T10:43:00Z" w:initials="TE">
    <w:p w14:paraId="70ED44F1" w14:textId="54B46AA1" w:rsidR="00A2207E" w:rsidRDefault="00A2207E">
      <w:pPr>
        <w:pStyle w:val="CommentText"/>
      </w:pPr>
      <w:r>
        <w:rPr>
          <w:rStyle w:val="CommentReference"/>
        </w:rPr>
        <w:annotationRef/>
      </w:r>
      <w:r>
        <w:t>Ok, but most aren’t covered.  Just “walkways” is truer.</w:t>
      </w:r>
    </w:p>
  </w:comment>
  <w:comment w:id="13" w:author="Kalina  Marc" w:date="2022-03-10T13:20:00Z" w:initials="KM">
    <w:p w14:paraId="005A7E21" w14:textId="7F484EA6" w:rsidR="003E045D" w:rsidRDefault="003E045D">
      <w:pPr>
        <w:pStyle w:val="CommentText"/>
      </w:pPr>
      <w:r>
        <w:rPr>
          <w:rStyle w:val="CommentReference"/>
        </w:rPr>
        <w:annotationRef/>
      </w:r>
      <w:r>
        <w:t>These feel old</w:t>
      </w:r>
    </w:p>
  </w:comment>
  <w:comment w:id="14" w:author="Tilley  Elizabeth" w:date="2022-03-11T10:46:00Z" w:initials="TE">
    <w:p w14:paraId="20B63E24" w14:textId="08D86533" w:rsidR="00A2207E" w:rsidRDefault="00A2207E">
      <w:pPr>
        <w:pStyle w:val="CommentText"/>
      </w:pPr>
      <w:r>
        <w:rPr>
          <w:rStyle w:val="CommentReference"/>
        </w:rPr>
        <w:annotationRef/>
      </w:r>
      <w:r w:rsidR="0050177A">
        <w:t>I’ll replace- they should actually be older:  I’d like earlier works</w:t>
      </w:r>
    </w:p>
  </w:comment>
  <w:comment w:id="15" w:author="Tilley  Elizabeth" w:date="2022-03-11T10:55:00Z" w:initials="TE">
    <w:p w14:paraId="317BB325" w14:textId="36946F7E" w:rsidR="00BD023B" w:rsidRDefault="00BD023B">
      <w:pPr>
        <w:pStyle w:val="CommentText"/>
      </w:pPr>
      <w:r>
        <w:rPr>
          <w:rStyle w:val="CommentReference"/>
        </w:rPr>
        <w:annotationRef/>
      </w:r>
      <w:r>
        <w:t xml:space="preserve">The “massive” and “immense” lay it on a bit thick.  I think this is the kind of </w:t>
      </w:r>
    </w:p>
  </w:comment>
  <w:comment w:id="20" w:author="Tilley  Elizabeth" w:date="2022-03-11T14:00:00Z" w:initials="TE">
    <w:p w14:paraId="7F7C8D29" w14:textId="0638AB11" w:rsidR="002B0BAE" w:rsidRDefault="002B0BAE">
      <w:pPr>
        <w:pStyle w:val="CommentText"/>
      </w:pPr>
      <w:r>
        <w:rPr>
          <w:rStyle w:val="CommentReference"/>
        </w:rPr>
        <w:annotationRef/>
      </w:r>
      <w:r>
        <w:t>Reminder for me to see if we can get the volume that it was designed for</w:t>
      </w:r>
    </w:p>
  </w:comment>
  <w:comment w:id="29" w:author="Tilley  Elizabeth" w:date="2022-03-11T14:01:00Z" w:initials="TE">
    <w:p w14:paraId="7100DE3D" w14:textId="1B4C75C1" w:rsidR="002B0BAE" w:rsidRDefault="002B0BAE">
      <w:pPr>
        <w:pStyle w:val="CommentText"/>
      </w:pPr>
      <w:r>
        <w:rPr>
          <w:rStyle w:val="CommentReference"/>
        </w:rPr>
        <w:annotationRef/>
      </w:r>
      <w:r>
        <w:t>This may be premature conjecture</w:t>
      </w:r>
      <w:r w:rsidR="003A7B7A">
        <w:t xml:space="preserve">;  we don’t know until results technically. </w:t>
      </w:r>
    </w:p>
  </w:comment>
  <w:comment w:id="30" w:author="Kalina  Marc" w:date="2022-03-09T18:54:00Z" w:initials="KM">
    <w:p w14:paraId="052158BB" w14:textId="5662800D" w:rsidR="00443D0B" w:rsidRDefault="00443D0B">
      <w:pPr>
        <w:pStyle w:val="CommentText"/>
      </w:pPr>
      <w:r>
        <w:rPr>
          <w:rStyle w:val="CommentReference"/>
        </w:rPr>
        <w:annotationRef/>
      </w:r>
      <w:r>
        <w:t xml:space="preserve">I need to look up who said this when I have </w:t>
      </w:r>
      <w:proofErr w:type="spellStart"/>
      <w:r>
        <w:t>nvivo</w:t>
      </w:r>
      <w:proofErr w:type="spellEnd"/>
      <w:r>
        <w:t xml:space="preserve"> working</w:t>
      </w:r>
    </w:p>
  </w:comment>
  <w:comment w:id="32" w:author="Tilley  Elizabeth" w:date="2022-03-11T14:05:00Z" w:initials="TE">
    <w:p w14:paraId="331ED094" w14:textId="7E2BE889" w:rsidR="003A7B7A" w:rsidRDefault="003A7B7A">
      <w:pPr>
        <w:pStyle w:val="CommentText"/>
      </w:pPr>
      <w:r>
        <w:rPr>
          <w:rStyle w:val="CommentReference"/>
        </w:rPr>
        <w:annotationRef/>
      </w:r>
      <w:r>
        <w:t xml:space="preserve">Another word? </w:t>
      </w:r>
    </w:p>
  </w:comment>
  <w:comment w:id="45" w:author="Tilley  Elizabeth" w:date="2022-03-13T15:26:00Z" w:initials="TE">
    <w:p w14:paraId="7BF3AC9E" w14:textId="22F2529C" w:rsidR="000B7242" w:rsidRDefault="000B7242">
      <w:pPr>
        <w:pStyle w:val="CommentText"/>
      </w:pPr>
      <w:r>
        <w:rPr>
          <w:rStyle w:val="CommentReference"/>
        </w:rPr>
        <w:annotationRef/>
      </w:r>
      <w:r>
        <w:t>Let’s add in at the end- it gets too big otherwise</w:t>
      </w:r>
    </w:p>
  </w:comment>
  <w:comment w:id="46" w:author="Kalina  Marc" w:date="2022-03-10T17:53:00Z" w:initials="KM">
    <w:p w14:paraId="79303229" w14:textId="2C28FFFE" w:rsidR="00091C6F" w:rsidRDefault="00091C6F">
      <w:pPr>
        <w:pStyle w:val="CommentText"/>
      </w:pPr>
      <w:r>
        <w:rPr>
          <w:rStyle w:val="CommentReference"/>
        </w:rPr>
        <w:annotationRef/>
      </w:r>
      <w:r>
        <w:t xml:space="preserve">For </w:t>
      </w:r>
      <w:proofErr w:type="spellStart"/>
      <w:r>
        <w:t>liz</w:t>
      </w:r>
      <w:proofErr w:type="spellEnd"/>
      <w:r>
        <w:t xml:space="preserve"> to finish up</w:t>
      </w:r>
    </w:p>
  </w:comment>
  <w:comment w:id="58" w:author="Kalina  Marc" w:date="2022-03-10T18:26:00Z" w:initials="KM">
    <w:p w14:paraId="29EA1ECB" w14:textId="3CDF83C2" w:rsidR="00DA74A5" w:rsidRDefault="00DA74A5">
      <w:pPr>
        <w:pStyle w:val="CommentText"/>
      </w:pPr>
      <w:r>
        <w:rPr>
          <w:rStyle w:val="CommentReference"/>
        </w:rPr>
        <w:annotationRef/>
      </w:r>
      <w:r>
        <w:t>I’m not sure I like a table in the lit review</w:t>
      </w:r>
    </w:p>
  </w:comment>
  <w:comment w:id="59" w:author="Tilley  Elizabeth" w:date="2022-03-13T15:21:00Z" w:initials="TE">
    <w:p w14:paraId="61D6F339" w14:textId="0E527CD6" w:rsidR="000B7242" w:rsidRDefault="000B7242">
      <w:pPr>
        <w:pStyle w:val="CommentText"/>
      </w:pPr>
      <w:r>
        <w:rPr>
          <w:rStyle w:val="CommentReference"/>
        </w:rPr>
        <w:annotationRef/>
      </w:r>
      <w:r>
        <w:t>For reference, not inclusion</w:t>
      </w:r>
    </w:p>
  </w:comment>
  <w:comment w:id="67" w:author="Kalina  Marc" w:date="2022-03-10T18:25:00Z" w:initials="KM">
    <w:p w14:paraId="551D896C" w14:textId="66CAC97F" w:rsidR="00407899" w:rsidRDefault="00407899">
      <w:pPr>
        <w:pStyle w:val="CommentText"/>
      </w:pPr>
      <w:r>
        <w:rPr>
          <w:rStyle w:val="CommentReference"/>
        </w:rPr>
        <w:annotationRef/>
      </w:r>
      <w:r>
        <w:t>I think there’s enough material here to flesh out this sub-section, but not the previous two</w:t>
      </w:r>
    </w:p>
  </w:comment>
  <w:comment w:id="76" w:author="Tilley  Elizabeth" w:date="2022-03-13T15:29:00Z" w:initials="TE">
    <w:p w14:paraId="3C12852B" w14:textId="5D0A0525" w:rsidR="00471220" w:rsidRDefault="00471220">
      <w:pPr>
        <w:pStyle w:val="CommentText"/>
      </w:pPr>
      <w:r>
        <w:rPr>
          <w:rStyle w:val="CommentReference"/>
        </w:rPr>
        <w:annotationRef/>
      </w:r>
      <w:r>
        <w:t>Liz to follow up again</w:t>
      </w:r>
    </w:p>
  </w:comment>
  <w:comment w:id="87" w:author="Tilley  Elizabeth" w:date="2022-03-13T15:29:00Z" w:initials="TE">
    <w:p w14:paraId="06C580D7" w14:textId="03BDACFE" w:rsidR="00471220" w:rsidRDefault="00471220">
      <w:pPr>
        <w:pStyle w:val="CommentText"/>
      </w:pPr>
      <w:r>
        <w:rPr>
          <w:rStyle w:val="CommentReference"/>
        </w:rPr>
        <w:annotationRef/>
      </w:r>
      <w:r>
        <w:t>Liz to follow up again</w:t>
      </w:r>
    </w:p>
  </w:comment>
  <w:comment w:id="112" w:author="Tilley  Elizabeth" w:date="2022-03-13T15:42:00Z" w:initials="TE">
    <w:p w14:paraId="103B257A" w14:textId="12898A35" w:rsidR="00FE5E21" w:rsidRDefault="00FE5E21">
      <w:pPr>
        <w:pStyle w:val="CommentText"/>
      </w:pPr>
      <w:r>
        <w:rPr>
          <w:rStyle w:val="CommentReference"/>
        </w:rPr>
        <w:annotationRef/>
      </w:r>
      <w:r>
        <w:t>Hope</w:t>
      </w:r>
    </w:p>
  </w:comment>
  <w:comment w:id="113" w:author="Tilley  Elizabeth" w:date="2022-03-13T15:42:00Z" w:initials="TE">
    <w:p w14:paraId="7A600447" w14:textId="341D7A41" w:rsidR="00FE5E21" w:rsidRDefault="00FE5E21">
      <w:pPr>
        <w:pStyle w:val="CommentText"/>
      </w:pPr>
      <w:r>
        <w:rPr>
          <w:rStyle w:val="CommentReference"/>
        </w:rPr>
        <w:annotationRef/>
      </w:r>
      <w:r>
        <w:t>Hope</w:t>
      </w:r>
    </w:p>
  </w:comment>
  <w:comment w:id="115" w:author="Tilley  Elizabeth" w:date="2022-03-13T15:43:00Z" w:initials="TE">
    <w:p w14:paraId="41D48B58" w14:textId="66EC557D" w:rsidR="00FE5E21" w:rsidRDefault="00FE5E21">
      <w:pPr>
        <w:pStyle w:val="CommentText"/>
      </w:pPr>
      <w:r>
        <w:rPr>
          <w:rStyle w:val="CommentReference"/>
        </w:rPr>
        <w:annotationRef/>
      </w:r>
      <w:r>
        <w:t>Unclear on this</w:t>
      </w:r>
    </w:p>
  </w:comment>
  <w:comment w:id="141" w:author="Kalina  Marc" w:date="2022-03-10T13:13:00Z" w:initials="KM">
    <w:p w14:paraId="30DEF12F" w14:textId="5363B4FB" w:rsidR="003E045D" w:rsidRDefault="003E045D">
      <w:pPr>
        <w:pStyle w:val="CommentText"/>
      </w:pPr>
      <w:r>
        <w:rPr>
          <w:rStyle w:val="CommentReference"/>
        </w:rPr>
        <w:annotationRef/>
      </w:r>
      <w:r>
        <w:t xml:space="preserve">I’m redoing the reference list in Zotero, in case the journal asks for something crazy like </w:t>
      </w:r>
      <w:proofErr w:type="spellStart"/>
      <w:r>
        <w:t>Vancover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ED44F1" w15:done="0"/>
  <w15:commentEx w15:paraId="005A7E21" w15:done="0"/>
  <w15:commentEx w15:paraId="20B63E24" w15:paraIdParent="005A7E21" w15:done="0"/>
  <w15:commentEx w15:paraId="317BB325" w15:done="0"/>
  <w15:commentEx w15:paraId="7F7C8D29" w15:done="0"/>
  <w15:commentEx w15:paraId="7100DE3D" w15:done="0"/>
  <w15:commentEx w15:paraId="052158BB" w15:done="0"/>
  <w15:commentEx w15:paraId="331ED094" w15:done="0"/>
  <w15:commentEx w15:paraId="7BF3AC9E" w15:done="0"/>
  <w15:commentEx w15:paraId="79303229" w15:done="0"/>
  <w15:commentEx w15:paraId="29EA1ECB" w15:done="0"/>
  <w15:commentEx w15:paraId="61D6F339" w15:paraIdParent="29EA1ECB" w15:done="0"/>
  <w15:commentEx w15:paraId="551D896C" w15:done="0"/>
  <w15:commentEx w15:paraId="3C12852B" w15:done="0"/>
  <w15:commentEx w15:paraId="06C580D7" w15:done="0"/>
  <w15:commentEx w15:paraId="103B257A" w15:done="0"/>
  <w15:commentEx w15:paraId="7A600447" w15:done="0"/>
  <w15:commentEx w15:paraId="41D48B58" w15:done="0"/>
  <w15:commentEx w15:paraId="30DEF1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A662" w16cex:dateUtc="2022-03-11T09:43:00Z"/>
  <w16cex:commentExtensible w16cex:durableId="25D4879A" w16cex:dateUtc="2022-03-10T12:20:00Z"/>
  <w16cex:commentExtensible w16cex:durableId="25D5A712" w16cex:dateUtc="2022-03-11T09:46:00Z"/>
  <w16cex:commentExtensible w16cex:durableId="25D5A914" w16cex:dateUtc="2022-03-11T09:55:00Z"/>
  <w16cex:commentExtensible w16cex:durableId="25D5D473" w16cex:dateUtc="2022-03-11T13:00:00Z"/>
  <w16cex:commentExtensible w16cex:durableId="25D5D4BD" w16cex:dateUtc="2022-03-11T13:01:00Z"/>
  <w16cex:commentExtensible w16cex:durableId="25D38477" w16cex:dateUtc="2022-03-09T17:54:00Z"/>
  <w16cex:commentExtensible w16cex:durableId="25D5D5C0" w16cex:dateUtc="2022-03-11T13:05:00Z"/>
  <w16cex:commentExtensible w16cex:durableId="25D88B97" w16cex:dateUtc="2022-03-13T14:26:00Z"/>
  <w16cex:commentExtensible w16cex:durableId="25D4C792" w16cex:dateUtc="2022-03-10T16:53:00Z"/>
  <w16cex:commentExtensible w16cex:durableId="25D4CF70" w16cex:dateUtc="2022-03-10T17:26:00Z"/>
  <w16cex:commentExtensible w16cex:durableId="25D88A7D" w16cex:dateUtc="2022-03-13T14:21:00Z"/>
  <w16cex:commentExtensible w16cex:durableId="25D4CF1E" w16cex:dateUtc="2022-03-10T17:25:00Z"/>
  <w16cex:commentExtensible w16cex:durableId="25D88C3F" w16cex:dateUtc="2022-03-13T14:29:00Z"/>
  <w16cex:commentExtensible w16cex:durableId="25D88C49" w16cex:dateUtc="2022-03-13T14:29:00Z"/>
  <w16cex:commentExtensible w16cex:durableId="25D88F71" w16cex:dateUtc="2022-03-13T14:42:00Z"/>
  <w16cex:commentExtensible w16cex:durableId="25D88F78" w16cex:dateUtc="2022-03-13T14:42:00Z"/>
  <w16cex:commentExtensible w16cex:durableId="25D88F8B" w16cex:dateUtc="2022-03-13T14:43:00Z"/>
  <w16cex:commentExtensible w16cex:durableId="25D48610" w16cex:dateUtc="2022-03-10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ED44F1" w16cid:durableId="25D5A662"/>
  <w16cid:commentId w16cid:paraId="005A7E21" w16cid:durableId="25D4879A"/>
  <w16cid:commentId w16cid:paraId="20B63E24" w16cid:durableId="25D5A712"/>
  <w16cid:commentId w16cid:paraId="317BB325" w16cid:durableId="25D5A914"/>
  <w16cid:commentId w16cid:paraId="7F7C8D29" w16cid:durableId="25D5D473"/>
  <w16cid:commentId w16cid:paraId="7100DE3D" w16cid:durableId="25D5D4BD"/>
  <w16cid:commentId w16cid:paraId="052158BB" w16cid:durableId="25D38477"/>
  <w16cid:commentId w16cid:paraId="331ED094" w16cid:durableId="25D5D5C0"/>
  <w16cid:commentId w16cid:paraId="7BF3AC9E" w16cid:durableId="25D88B97"/>
  <w16cid:commentId w16cid:paraId="79303229" w16cid:durableId="25D4C792"/>
  <w16cid:commentId w16cid:paraId="29EA1ECB" w16cid:durableId="25D4CF70"/>
  <w16cid:commentId w16cid:paraId="61D6F339" w16cid:durableId="25D88A7D"/>
  <w16cid:commentId w16cid:paraId="551D896C" w16cid:durableId="25D4CF1E"/>
  <w16cid:commentId w16cid:paraId="3C12852B" w16cid:durableId="25D88C3F"/>
  <w16cid:commentId w16cid:paraId="06C580D7" w16cid:durableId="25D88C49"/>
  <w16cid:commentId w16cid:paraId="103B257A" w16cid:durableId="25D88F71"/>
  <w16cid:commentId w16cid:paraId="7A600447" w16cid:durableId="25D88F78"/>
  <w16cid:commentId w16cid:paraId="41D48B58" w16cid:durableId="25D88F8B"/>
  <w16cid:commentId w16cid:paraId="30DEF12F" w16cid:durableId="25D486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C9D8D" w14:textId="77777777" w:rsidR="006E32E6" w:rsidRDefault="006E32E6" w:rsidP="007B4338">
      <w:r>
        <w:separator/>
      </w:r>
    </w:p>
  </w:endnote>
  <w:endnote w:type="continuationSeparator" w:id="0">
    <w:p w14:paraId="62062E20" w14:textId="77777777" w:rsidR="006E32E6" w:rsidRDefault="006E32E6" w:rsidP="007B4338">
      <w:r>
        <w:continuationSeparator/>
      </w:r>
    </w:p>
  </w:endnote>
  <w:endnote w:id="1">
    <w:p w14:paraId="21A4ECC0" w14:textId="6DB01243" w:rsidR="00F678CC" w:rsidRPr="00F678CC" w:rsidRDefault="00F678CC">
      <w:pPr>
        <w:pStyle w:val="EndnoteText"/>
        <w:rPr>
          <w:rFonts w:ascii="Times New Roman" w:hAnsi="Times New Roman" w:cs="Times New Roman"/>
        </w:rPr>
      </w:pPr>
      <w:r w:rsidRPr="00F678CC">
        <w:rPr>
          <w:rStyle w:val="EndnoteReference"/>
          <w:rFonts w:ascii="Times New Roman" w:hAnsi="Times New Roman" w:cs="Times New Roman"/>
        </w:rPr>
        <w:endnoteRef/>
      </w:r>
      <w:r w:rsidRPr="00F678CC">
        <w:rPr>
          <w:rFonts w:ascii="Times New Roman" w:hAnsi="Times New Roman" w:cs="Times New Roman"/>
        </w:rPr>
        <w:t xml:space="preserve"> </w:t>
      </w:r>
      <w:r w:rsidRPr="00F678CC">
        <w:rPr>
          <w:rFonts w:ascii="Times New Roman" w:hAnsi="Times New Roman" w:cs="Times New Roman"/>
          <w:spacing w:val="-8"/>
          <w:shd w:val="clear" w:color="auto" w:fill="FFFFFF"/>
        </w:rPr>
        <w:t>Sharps are handled and disposed of separately.</w:t>
      </w:r>
    </w:p>
  </w:endnote>
  <w:endnote w:id="2">
    <w:p w14:paraId="29C063C5" w14:textId="5C3EC7C6" w:rsidR="00882090" w:rsidRPr="00510425" w:rsidRDefault="00882090">
      <w:pPr>
        <w:pStyle w:val="EndnoteText"/>
      </w:pPr>
      <w:r>
        <w:rPr>
          <w:rStyle w:val="EndnoteReference"/>
        </w:rPr>
        <w:endnoteRef/>
      </w:r>
      <w:r>
        <w:t xml:space="preserve"> There was an older incinerator on the grounds which failed in 2017.</w:t>
      </w:r>
      <w:r w:rsidR="00696214">
        <w:t xml:space="preserve"> </w:t>
      </w:r>
      <w:r w:rsidR="00696214">
        <w:rPr>
          <w:rFonts w:ascii="Times New Roman" w:hAnsi="Times New Roman" w:cs="Times New Roman"/>
          <w:spacing w:val="-8"/>
          <w:shd w:val="clear" w:color="auto" w:fill="FFFFFF"/>
        </w:rPr>
        <w:t>Between 2017 and</w:t>
      </w:r>
      <w:r w:rsidR="00696214" w:rsidRPr="00882090">
        <w:rPr>
          <w:rFonts w:ascii="Times New Roman" w:hAnsi="Times New Roman" w:cs="Times New Roman"/>
          <w:spacing w:val="-8"/>
          <w:shd w:val="clear" w:color="auto" w:fill="FFFFFF"/>
        </w:rPr>
        <w:t xml:space="preserve"> 2021</w:t>
      </w:r>
      <w:r w:rsidR="00696214">
        <w:rPr>
          <w:rFonts w:ascii="Times New Roman" w:hAnsi="Times New Roman" w:cs="Times New Roman"/>
          <w:spacing w:val="-8"/>
          <w:shd w:val="clear" w:color="auto" w:fill="FFFFFF"/>
        </w:rPr>
        <w:t xml:space="preserve">, when the new </w:t>
      </w:r>
      <w:r w:rsidR="00696214" w:rsidRPr="00510425">
        <w:rPr>
          <w:rFonts w:ascii="Times New Roman" w:hAnsi="Times New Roman" w:cs="Times New Roman"/>
          <w:spacing w:val="-8"/>
          <w:shd w:val="clear" w:color="auto" w:fill="FFFFFF"/>
        </w:rPr>
        <w:t>incinerator was commissioned, nothing was incinerated at all.</w:t>
      </w:r>
    </w:p>
  </w:endnote>
  <w:endnote w:id="3">
    <w:p w14:paraId="72640438" w14:textId="490A3456" w:rsidR="00E94F6D" w:rsidRPr="00510425" w:rsidRDefault="00E94F6D" w:rsidP="00510425">
      <w:pPr>
        <w:pStyle w:val="EndnoteText"/>
        <w:jc w:val="both"/>
        <w:rPr>
          <w:rFonts w:ascii="Times New Roman" w:hAnsi="Times New Roman" w:cs="Times New Roman"/>
        </w:rPr>
      </w:pPr>
      <w:r w:rsidRPr="00510425">
        <w:rPr>
          <w:rStyle w:val="EndnoteReference"/>
          <w:rFonts w:ascii="Times New Roman" w:hAnsi="Times New Roman" w:cs="Times New Roman"/>
        </w:rPr>
        <w:endnoteRef/>
      </w:r>
      <w:r w:rsidRPr="00510425">
        <w:rPr>
          <w:rFonts w:ascii="Times New Roman" w:hAnsi="Times New Roman" w:cs="Times New Roman"/>
        </w:rPr>
        <w:t xml:space="preserve"> </w:t>
      </w:r>
      <w:r w:rsidRPr="00510425">
        <w:rPr>
          <w:rFonts w:ascii="Times New Roman" w:hAnsi="Times New Roman" w:cs="Times New Roman"/>
          <w:spacing w:val="-8"/>
          <w:shd w:val="clear" w:color="auto" w:fill="FFFFFF"/>
        </w:rPr>
        <w:t>Patients</w:t>
      </w:r>
      <w:r w:rsidR="00510425" w:rsidRPr="00510425">
        <w:rPr>
          <w:rFonts w:ascii="Times New Roman" w:hAnsi="Times New Roman" w:cs="Times New Roman"/>
          <w:spacing w:val="-8"/>
          <w:shd w:val="clear" w:color="auto" w:fill="FFFFFF"/>
        </w:rPr>
        <w:t xml:space="preserve"> are</w:t>
      </w:r>
      <w:r w:rsidRPr="00510425">
        <w:rPr>
          <w:rFonts w:ascii="Times New Roman" w:hAnsi="Times New Roman" w:cs="Times New Roman"/>
          <w:spacing w:val="-8"/>
          <w:shd w:val="clear" w:color="auto" w:fill="FFFFFF"/>
        </w:rPr>
        <w:t xml:space="preserve"> required to bring a caregiver</w:t>
      </w:r>
      <w:r w:rsidR="00510425" w:rsidRPr="00510425">
        <w:rPr>
          <w:rFonts w:ascii="Times New Roman" w:hAnsi="Times New Roman" w:cs="Times New Roman"/>
          <w:spacing w:val="-8"/>
          <w:shd w:val="clear" w:color="auto" w:fill="FFFFFF"/>
        </w:rPr>
        <w:t xml:space="preserve"> for in-patient hospitals stays</w:t>
      </w:r>
      <w:r w:rsidRPr="00510425">
        <w:rPr>
          <w:rFonts w:ascii="Times New Roman" w:hAnsi="Times New Roman" w:cs="Times New Roman"/>
          <w:spacing w:val="-8"/>
          <w:shd w:val="clear" w:color="auto" w:fill="FFFFFF"/>
        </w:rPr>
        <w:t>,</w:t>
      </w:r>
      <w:r w:rsidR="00510425">
        <w:rPr>
          <w:rFonts w:ascii="Times New Roman" w:hAnsi="Times New Roman" w:cs="Times New Roman"/>
          <w:spacing w:val="-8"/>
          <w:shd w:val="clear" w:color="auto" w:fill="FFFFFF"/>
        </w:rPr>
        <w:t xml:space="preserve"> usually a family member,</w:t>
      </w:r>
      <w:r w:rsidRPr="00510425">
        <w:rPr>
          <w:rFonts w:ascii="Times New Roman" w:hAnsi="Times New Roman" w:cs="Times New Roman"/>
          <w:spacing w:val="-8"/>
          <w:shd w:val="clear" w:color="auto" w:fill="FFFFFF"/>
        </w:rPr>
        <w:t xml:space="preserve"> </w:t>
      </w:r>
      <w:r w:rsidR="00510425">
        <w:rPr>
          <w:rFonts w:ascii="Times New Roman" w:hAnsi="Times New Roman" w:cs="Times New Roman"/>
          <w:spacing w:val="-8"/>
          <w:shd w:val="clear" w:color="auto" w:fill="FFFFFF"/>
        </w:rPr>
        <w:t xml:space="preserve">who </w:t>
      </w:r>
      <w:r w:rsidRPr="00510425">
        <w:rPr>
          <w:rFonts w:ascii="Times New Roman" w:hAnsi="Times New Roman" w:cs="Times New Roman"/>
          <w:spacing w:val="-8"/>
          <w:shd w:val="clear" w:color="auto" w:fill="FFFFFF"/>
        </w:rPr>
        <w:t>assist with feeding, bathing, and all other non-medical services</w:t>
      </w:r>
      <w:r w:rsidR="00510425" w:rsidRPr="00510425">
        <w:rPr>
          <w:rFonts w:ascii="Times New Roman" w:hAnsi="Times New Roman" w:cs="Times New Roman"/>
          <w:spacing w:val="-8"/>
          <w:shd w:val="clear" w:color="auto" w:fill="FFFFFF"/>
        </w:rPr>
        <w:t>.</w:t>
      </w:r>
    </w:p>
  </w:endnote>
  <w:endnote w:id="4">
    <w:p w14:paraId="6BEAEA79" w14:textId="5420B089" w:rsidR="00443D0B" w:rsidRDefault="00443D0B">
      <w:pPr>
        <w:pStyle w:val="EndnoteText"/>
      </w:pPr>
      <w:r>
        <w:rPr>
          <w:rStyle w:val="EndnoteReference"/>
        </w:rPr>
        <w:endnoteRef/>
      </w:r>
      <w:r>
        <w:t xml:space="preserve"> </w:t>
      </w:r>
    </w:p>
  </w:endnote>
  <w:endnote w:id="5">
    <w:p w14:paraId="33BC4E5B" w14:textId="77777777" w:rsidR="00C3135E" w:rsidRPr="00510425" w:rsidRDefault="00C3135E" w:rsidP="00510425">
      <w:pPr>
        <w:pStyle w:val="EndnoteText"/>
        <w:jc w:val="both"/>
        <w:rPr>
          <w:rFonts w:ascii="Times New Roman" w:hAnsi="Times New Roman" w:cs="Times New Roman"/>
        </w:rPr>
      </w:pPr>
      <w:r w:rsidRPr="00510425">
        <w:rPr>
          <w:rStyle w:val="EndnoteReference"/>
          <w:rFonts w:ascii="Times New Roman" w:hAnsi="Times New Roman" w:cs="Times New Roman"/>
        </w:rPr>
        <w:endnoteRef/>
      </w:r>
      <w:r w:rsidRPr="00510425">
        <w:rPr>
          <w:rFonts w:ascii="Times New Roman" w:hAnsi="Times New Roman" w:cs="Times New Roman"/>
        </w:rPr>
        <w:t xml:space="preserve"> Staff #2 (18/11/2019), Staff #16 (25/11/2019), Staff #23 (28/11/2019).</w:t>
      </w:r>
    </w:p>
  </w:endnote>
  <w:endnote w:id="6">
    <w:p w14:paraId="5A16C99B" w14:textId="77777777" w:rsidR="00E778EB" w:rsidRPr="00510425" w:rsidRDefault="00E778EB" w:rsidP="00510425">
      <w:pPr>
        <w:pStyle w:val="EndnoteText"/>
        <w:jc w:val="both"/>
        <w:rPr>
          <w:rFonts w:ascii="Times New Roman" w:hAnsi="Times New Roman" w:cs="Times New Roman"/>
        </w:rPr>
      </w:pPr>
      <w:r w:rsidRPr="00510425">
        <w:rPr>
          <w:rStyle w:val="EndnoteReference"/>
          <w:rFonts w:ascii="Times New Roman" w:hAnsi="Times New Roman" w:cs="Times New Roman"/>
        </w:rPr>
        <w:endnoteRef/>
      </w:r>
      <w:r w:rsidRPr="00510425">
        <w:rPr>
          <w:rFonts w:ascii="Times New Roman" w:hAnsi="Times New Roman" w:cs="Times New Roman"/>
        </w:rPr>
        <w:t xml:space="preserve"> Staff #4 (18/11/2019).</w:t>
      </w:r>
    </w:p>
  </w:endnote>
  <w:endnote w:id="7">
    <w:p w14:paraId="37412344" w14:textId="77777777" w:rsidR="007372DB" w:rsidRPr="00510425" w:rsidRDefault="007372DB" w:rsidP="00510425">
      <w:pPr>
        <w:pStyle w:val="EndnoteText"/>
        <w:jc w:val="both"/>
        <w:rPr>
          <w:rFonts w:ascii="Times New Roman" w:hAnsi="Times New Roman" w:cs="Times New Roman"/>
        </w:rPr>
      </w:pPr>
      <w:r w:rsidRPr="00510425">
        <w:rPr>
          <w:rStyle w:val="EndnoteReference"/>
          <w:rFonts w:ascii="Times New Roman" w:hAnsi="Times New Roman" w:cs="Times New Roman"/>
        </w:rPr>
        <w:endnoteRef/>
      </w:r>
      <w:r w:rsidRPr="00510425">
        <w:rPr>
          <w:rFonts w:ascii="Times New Roman" w:hAnsi="Times New Roman" w:cs="Times New Roman"/>
        </w:rPr>
        <w:t xml:space="preserve"> Staff #18 (25/11/2019).</w:t>
      </w:r>
    </w:p>
  </w:endnote>
  <w:endnote w:id="8">
    <w:p w14:paraId="58F2A704" w14:textId="77777777" w:rsidR="007372DB" w:rsidRPr="00510425" w:rsidRDefault="007372DB" w:rsidP="00510425">
      <w:pPr>
        <w:pStyle w:val="EndnoteText"/>
        <w:jc w:val="both"/>
        <w:rPr>
          <w:rFonts w:ascii="Times New Roman" w:hAnsi="Times New Roman" w:cs="Times New Roman"/>
        </w:rPr>
      </w:pPr>
      <w:r w:rsidRPr="00510425">
        <w:rPr>
          <w:rStyle w:val="EndnoteReference"/>
          <w:rFonts w:ascii="Times New Roman" w:hAnsi="Times New Roman" w:cs="Times New Roman"/>
        </w:rPr>
        <w:endnoteRef/>
      </w:r>
      <w:r w:rsidRPr="00510425">
        <w:rPr>
          <w:rFonts w:ascii="Times New Roman" w:hAnsi="Times New Roman" w:cs="Times New Roman"/>
        </w:rPr>
        <w:t xml:space="preserve"> Staff #1 (18/11/2019).</w:t>
      </w:r>
    </w:p>
  </w:endnote>
  <w:endnote w:id="9">
    <w:p w14:paraId="6FFE30F2" w14:textId="77777777" w:rsidR="007B3260" w:rsidRPr="00510425" w:rsidRDefault="007B3260" w:rsidP="00510425">
      <w:pPr>
        <w:pStyle w:val="EndnoteText"/>
        <w:jc w:val="both"/>
        <w:rPr>
          <w:rFonts w:ascii="Times New Roman" w:hAnsi="Times New Roman" w:cs="Times New Roman"/>
        </w:rPr>
      </w:pPr>
      <w:r w:rsidRPr="00510425">
        <w:rPr>
          <w:rStyle w:val="EndnoteReference"/>
          <w:rFonts w:ascii="Times New Roman" w:hAnsi="Times New Roman" w:cs="Times New Roman"/>
        </w:rPr>
        <w:endnoteRef/>
      </w:r>
      <w:r w:rsidRPr="00510425">
        <w:rPr>
          <w:rFonts w:ascii="Times New Roman" w:hAnsi="Times New Roman" w:cs="Times New Roman"/>
        </w:rPr>
        <w:t xml:space="preserve"> Staff #17 (25/11/2019), Staff #18 (25/11/2019).</w:t>
      </w:r>
    </w:p>
  </w:endnote>
  <w:endnote w:id="10">
    <w:p w14:paraId="05A8B4B8" w14:textId="77777777" w:rsidR="00E778EB" w:rsidRPr="00510425" w:rsidRDefault="00E778EB" w:rsidP="00510425">
      <w:pPr>
        <w:pStyle w:val="EndnoteText"/>
        <w:jc w:val="both"/>
        <w:rPr>
          <w:rFonts w:ascii="Times New Roman" w:hAnsi="Times New Roman" w:cs="Times New Roman"/>
        </w:rPr>
      </w:pPr>
      <w:r w:rsidRPr="00510425">
        <w:rPr>
          <w:rStyle w:val="EndnoteReference"/>
          <w:rFonts w:ascii="Times New Roman" w:hAnsi="Times New Roman" w:cs="Times New Roman"/>
        </w:rPr>
        <w:endnoteRef/>
      </w:r>
      <w:r w:rsidRPr="00510425">
        <w:rPr>
          <w:rFonts w:ascii="Times New Roman" w:hAnsi="Times New Roman" w:cs="Times New Roman"/>
        </w:rPr>
        <w:t xml:space="preserve"> Staff #4 (18/11/2019), Staff #24 (28/11/2019).</w:t>
      </w:r>
    </w:p>
  </w:endnote>
  <w:endnote w:id="11">
    <w:p w14:paraId="3429B39D" w14:textId="77777777" w:rsidR="007B4338" w:rsidRPr="00510425" w:rsidRDefault="007B4338" w:rsidP="00510425">
      <w:pPr>
        <w:pStyle w:val="EndnoteText"/>
        <w:jc w:val="both"/>
        <w:rPr>
          <w:rFonts w:ascii="Times New Roman" w:hAnsi="Times New Roman" w:cs="Times New Roman"/>
        </w:rPr>
      </w:pPr>
      <w:r w:rsidRPr="00510425">
        <w:rPr>
          <w:rStyle w:val="EndnoteReference"/>
          <w:rFonts w:ascii="Times New Roman" w:hAnsi="Times New Roman" w:cs="Times New Roman"/>
        </w:rPr>
        <w:endnoteRef/>
      </w:r>
      <w:r w:rsidRPr="00510425">
        <w:rPr>
          <w:rFonts w:ascii="Times New Roman" w:hAnsi="Times New Roman" w:cs="Times New Roman"/>
        </w:rPr>
        <w:t xml:space="preserve"> Staff </w:t>
      </w:r>
      <w:r w:rsidR="00C3135E" w:rsidRPr="00510425">
        <w:rPr>
          <w:rFonts w:ascii="Times New Roman" w:hAnsi="Times New Roman" w:cs="Times New Roman"/>
        </w:rPr>
        <w:t>#</w:t>
      </w:r>
      <w:r w:rsidR="00E262B4" w:rsidRPr="00510425">
        <w:rPr>
          <w:rFonts w:ascii="Times New Roman" w:hAnsi="Times New Roman" w:cs="Times New Roman"/>
        </w:rPr>
        <w:t xml:space="preserve">15 </w:t>
      </w:r>
      <w:r w:rsidRPr="00510425">
        <w:rPr>
          <w:rFonts w:ascii="Times New Roman" w:hAnsi="Times New Roman" w:cs="Times New Roman"/>
        </w:rPr>
        <w:t>(25/11/2019)</w:t>
      </w:r>
      <w:r w:rsidR="00E262B4" w:rsidRPr="00510425">
        <w:rPr>
          <w:rFonts w:ascii="Times New Roman" w:hAnsi="Times New Roman" w:cs="Times New Roman"/>
        </w:rPr>
        <w:t>.</w:t>
      </w:r>
    </w:p>
  </w:endnote>
  <w:endnote w:id="12">
    <w:p w14:paraId="3EDC4D6D" w14:textId="77777777" w:rsidR="00E230C4" w:rsidRPr="00510425" w:rsidRDefault="00E230C4" w:rsidP="00510425">
      <w:pPr>
        <w:pStyle w:val="EndnoteText"/>
        <w:jc w:val="both"/>
        <w:rPr>
          <w:rFonts w:ascii="Times New Roman" w:hAnsi="Times New Roman" w:cs="Times New Roman"/>
        </w:rPr>
      </w:pPr>
      <w:r w:rsidRPr="00510425">
        <w:rPr>
          <w:rStyle w:val="EndnoteReference"/>
          <w:rFonts w:ascii="Times New Roman" w:hAnsi="Times New Roman" w:cs="Times New Roman"/>
        </w:rPr>
        <w:endnoteRef/>
      </w:r>
      <w:r w:rsidRPr="00510425">
        <w:rPr>
          <w:rFonts w:ascii="Times New Roman" w:hAnsi="Times New Roman" w:cs="Times New Roman"/>
        </w:rPr>
        <w:t xml:space="preserve"> Staff </w:t>
      </w:r>
      <w:r w:rsidR="00C3135E" w:rsidRPr="00510425">
        <w:rPr>
          <w:rFonts w:ascii="Times New Roman" w:hAnsi="Times New Roman" w:cs="Times New Roman"/>
        </w:rPr>
        <w:t>#</w:t>
      </w:r>
      <w:r w:rsidRPr="00510425">
        <w:rPr>
          <w:rFonts w:ascii="Times New Roman" w:hAnsi="Times New Roman" w:cs="Times New Roman"/>
        </w:rPr>
        <w:t>3 (18/11/2019).</w:t>
      </w:r>
    </w:p>
  </w:endnote>
  <w:endnote w:id="13">
    <w:p w14:paraId="24931BB3" w14:textId="77777777" w:rsidR="00E230C4" w:rsidRPr="00510425" w:rsidRDefault="00E230C4" w:rsidP="00510425">
      <w:pPr>
        <w:pStyle w:val="EndnoteText"/>
        <w:jc w:val="both"/>
        <w:rPr>
          <w:rFonts w:ascii="Times New Roman" w:hAnsi="Times New Roman" w:cs="Times New Roman"/>
        </w:rPr>
      </w:pPr>
      <w:r w:rsidRPr="00510425">
        <w:rPr>
          <w:rStyle w:val="EndnoteReference"/>
          <w:rFonts w:ascii="Times New Roman" w:hAnsi="Times New Roman" w:cs="Times New Roman"/>
        </w:rPr>
        <w:endnoteRef/>
      </w:r>
      <w:r w:rsidRPr="00510425">
        <w:rPr>
          <w:rFonts w:ascii="Times New Roman" w:hAnsi="Times New Roman" w:cs="Times New Roman"/>
        </w:rPr>
        <w:t xml:space="preserve"> Staff </w:t>
      </w:r>
      <w:r w:rsidR="00C3135E" w:rsidRPr="00510425">
        <w:rPr>
          <w:rFonts w:ascii="Times New Roman" w:hAnsi="Times New Roman" w:cs="Times New Roman"/>
        </w:rPr>
        <w:t>#</w:t>
      </w:r>
      <w:r w:rsidRPr="00510425">
        <w:rPr>
          <w:rFonts w:ascii="Times New Roman" w:hAnsi="Times New Roman" w:cs="Times New Roman"/>
        </w:rPr>
        <w:t>19 (26/11/2019).</w:t>
      </w:r>
    </w:p>
  </w:endnote>
  <w:endnote w:id="14">
    <w:p w14:paraId="3A9A7858" w14:textId="18189593" w:rsidR="00E262B4" w:rsidRDefault="00E262B4" w:rsidP="00510425">
      <w:pPr>
        <w:pStyle w:val="EndnoteText"/>
        <w:jc w:val="both"/>
        <w:rPr>
          <w:rFonts w:ascii="Times New Roman" w:hAnsi="Times New Roman" w:cs="Times New Roman"/>
        </w:rPr>
      </w:pPr>
      <w:r w:rsidRPr="00510425">
        <w:rPr>
          <w:rStyle w:val="EndnoteReference"/>
          <w:rFonts w:ascii="Times New Roman" w:hAnsi="Times New Roman" w:cs="Times New Roman"/>
        </w:rPr>
        <w:endnoteRef/>
      </w:r>
      <w:r w:rsidRPr="00510425">
        <w:rPr>
          <w:rFonts w:ascii="Times New Roman" w:hAnsi="Times New Roman" w:cs="Times New Roman"/>
        </w:rPr>
        <w:t xml:space="preserve"> </w:t>
      </w:r>
      <w:r w:rsidRPr="00510425">
        <w:rPr>
          <w:rFonts w:ascii="Times New Roman" w:hAnsi="Times New Roman" w:cs="Times New Roman"/>
        </w:rPr>
        <w:t xml:space="preserve">Staff </w:t>
      </w:r>
      <w:r w:rsidR="00C3135E" w:rsidRPr="00510425">
        <w:rPr>
          <w:rFonts w:ascii="Times New Roman" w:hAnsi="Times New Roman" w:cs="Times New Roman"/>
        </w:rPr>
        <w:t>#</w:t>
      </w:r>
      <w:r w:rsidRPr="00510425">
        <w:rPr>
          <w:rFonts w:ascii="Times New Roman" w:hAnsi="Times New Roman" w:cs="Times New Roman"/>
        </w:rPr>
        <w:t>15 (25/11/2019).</w:t>
      </w:r>
    </w:p>
    <w:p w14:paraId="022EF86E" w14:textId="5EFD4723" w:rsidR="00EE39F2" w:rsidRDefault="00EE39F2" w:rsidP="00510425">
      <w:pPr>
        <w:pStyle w:val="EndnoteText"/>
        <w:jc w:val="both"/>
        <w:rPr>
          <w:rFonts w:ascii="Times New Roman" w:hAnsi="Times New Roman" w:cs="Times New Roman"/>
        </w:rPr>
      </w:pPr>
    </w:p>
    <w:p w14:paraId="359EE5E1" w14:textId="2BE5C341" w:rsidR="00EE39F2" w:rsidRDefault="00EE39F2" w:rsidP="00510425">
      <w:pPr>
        <w:pStyle w:val="EndnoteText"/>
        <w:jc w:val="both"/>
        <w:rPr>
          <w:rFonts w:ascii="Times New Roman" w:hAnsi="Times New Roman" w:cs="Times New Roman"/>
        </w:rPr>
      </w:pPr>
    </w:p>
    <w:p w14:paraId="28805846" w14:textId="5EC75017" w:rsidR="00EE39F2" w:rsidRDefault="00EE39F2" w:rsidP="00510425">
      <w:pPr>
        <w:pStyle w:val="EndnoteText"/>
        <w:jc w:val="both"/>
        <w:rPr>
          <w:rFonts w:ascii="Times New Roman" w:hAnsi="Times New Roman" w:cs="Times New Roman"/>
        </w:rPr>
      </w:pPr>
    </w:p>
    <w:p w14:paraId="205947D9" w14:textId="77777777" w:rsidR="00EE39F2" w:rsidRPr="00ED2F4A" w:rsidRDefault="00EE39F2" w:rsidP="00EE39F2">
      <w:pPr>
        <w:rPr>
          <w:lang w:val="en-GB"/>
        </w:rPr>
      </w:pPr>
    </w:p>
    <w:p w14:paraId="1C26222E" w14:textId="77777777" w:rsidR="00EE39F2" w:rsidRPr="00ED2F4A" w:rsidRDefault="00EE39F2" w:rsidP="00EE39F2">
      <w:pPr>
        <w:rPr>
          <w:lang w:val="en-GB"/>
        </w:rPr>
      </w:pPr>
      <w:r w:rsidRPr="00ED2F4A">
        <w:rPr>
          <w:lang w:val="en-GB"/>
        </w:rPr>
        <w:fldChar w:fldCharType="begin"/>
      </w:r>
      <w:r w:rsidRPr="00ED2F4A">
        <w:rPr>
          <w:lang w:val="en-GB"/>
        </w:rPr>
        <w:instrText xml:space="preserve"> INCLUDEPICTURE "https://github.com/Global-Health-Engineering/manuscript-hospital-air-quality/raw/main/README_files/figure-gfm/plot-overview-1.png" \* MERGEFORMATINET </w:instrText>
      </w:r>
      <w:r w:rsidRPr="00ED2F4A">
        <w:rPr>
          <w:lang w:val="en-GB"/>
        </w:rPr>
        <w:fldChar w:fldCharType="separate"/>
      </w:r>
      <w:r w:rsidRPr="00ED2F4A">
        <w:rPr>
          <w:noProof/>
          <w:lang w:val="en-GB"/>
        </w:rPr>
        <w:drawing>
          <wp:inline distT="0" distB="0" distL="0" distR="0" wp14:anchorId="0AEF472B" wp14:editId="188A005C">
            <wp:extent cx="4924958" cy="7787390"/>
            <wp:effectExtent l="0" t="0" r="3175" b="0"/>
            <wp:docPr id="7" name="Picture 7" descr="Figure caption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caption me!"/>
                    <pic:cNvPicPr>
                      <a:picLocks noChangeAspect="1" noChangeArrowheads="1"/>
                    </pic:cNvPicPr>
                  </pic:nvPicPr>
                  <pic:blipFill rotWithShape="1">
                    <a:blip r:embed="rId1">
                      <a:extLst>
                        <a:ext uri="{28A0092B-C50C-407E-A947-70E740481C1C}">
                          <a14:useLocalDpi xmlns:a14="http://schemas.microsoft.com/office/drawing/2010/main" val="0"/>
                        </a:ext>
                      </a:extLst>
                    </a:blip>
                    <a:srcRect t="3129"/>
                    <a:stretch/>
                  </pic:blipFill>
                  <pic:spPr bwMode="auto">
                    <a:xfrm>
                      <a:off x="0" y="0"/>
                      <a:ext cx="4942147" cy="7814569"/>
                    </a:xfrm>
                    <a:prstGeom prst="rect">
                      <a:avLst/>
                    </a:prstGeom>
                    <a:noFill/>
                    <a:ln>
                      <a:noFill/>
                    </a:ln>
                    <a:extLst>
                      <a:ext uri="{53640926-AAD7-44D8-BBD7-CCE9431645EC}">
                        <a14:shadowObscured xmlns:a14="http://schemas.microsoft.com/office/drawing/2010/main"/>
                      </a:ext>
                    </a:extLst>
                  </pic:spPr>
                </pic:pic>
              </a:graphicData>
            </a:graphic>
          </wp:inline>
        </w:drawing>
      </w:r>
      <w:r w:rsidRPr="00ED2F4A">
        <w:rPr>
          <w:lang w:val="en-GB"/>
        </w:rPr>
        <w:fldChar w:fldCharType="end"/>
      </w:r>
    </w:p>
    <w:p w14:paraId="7DFA0A16" w14:textId="77777777" w:rsidR="00EE39F2" w:rsidRPr="00ED2F4A" w:rsidRDefault="00EE39F2" w:rsidP="00EE39F2">
      <w:pPr>
        <w:rPr>
          <w:lang w:val="en-GB"/>
        </w:rPr>
      </w:pPr>
      <w:r w:rsidRPr="00ED2F4A">
        <w:rPr>
          <w:lang w:val="en-GB"/>
        </w:rPr>
        <w:t xml:space="preserve">Figure XA1. PM2.5 and PM10 values collected every 5 minutes over 10 months at 8 locations. </w:t>
      </w:r>
    </w:p>
    <w:p w14:paraId="7C61E3DA" w14:textId="77777777" w:rsidR="00EE39F2" w:rsidRPr="00ED2F4A" w:rsidRDefault="00EE39F2" w:rsidP="00EE39F2">
      <w:pPr>
        <w:rPr>
          <w:lang w:val="en-GB"/>
        </w:rPr>
      </w:pPr>
    </w:p>
    <w:p w14:paraId="526F17C2" w14:textId="77777777" w:rsidR="00EE39F2" w:rsidRPr="00ED2F4A" w:rsidRDefault="00EE39F2" w:rsidP="00EE39F2">
      <w:pPr>
        <w:rPr>
          <w:lang w:val="en-GB"/>
        </w:rPr>
      </w:pPr>
      <w:r w:rsidRPr="00117A9D">
        <w:rPr>
          <w:highlight w:val="yellow"/>
          <w:lang w:val="en-GB"/>
        </w:rPr>
        <w:t xml:space="preserve">##Lars can you please fix the x-axis </w:t>
      </w:r>
      <w:proofErr w:type="gramStart"/>
      <w:r w:rsidRPr="00117A9D">
        <w:rPr>
          <w:highlight w:val="yellow"/>
          <w:lang w:val="en-GB"/>
        </w:rPr>
        <w:t>labels</w:t>
      </w:r>
      <w:proofErr w:type="gramEnd"/>
      <w:r w:rsidRPr="00117A9D">
        <w:rPr>
          <w:highlight w:val="yellow"/>
          <w:lang w:val="en-GB"/>
        </w:rPr>
        <w:t xml:space="preserve"> so they aren’t squished</w:t>
      </w:r>
    </w:p>
    <w:p w14:paraId="1F587A51" w14:textId="77777777" w:rsidR="00EE39F2" w:rsidRPr="00EE39F2" w:rsidRDefault="00EE39F2" w:rsidP="00510425">
      <w:pPr>
        <w:pStyle w:val="EndnoteText"/>
        <w:jc w:val="both"/>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ECC20" w14:textId="77777777" w:rsidR="006E32E6" w:rsidRDefault="006E32E6" w:rsidP="007B4338">
      <w:r>
        <w:separator/>
      </w:r>
    </w:p>
  </w:footnote>
  <w:footnote w:type="continuationSeparator" w:id="0">
    <w:p w14:paraId="45FE7433" w14:textId="77777777" w:rsidR="006E32E6" w:rsidRDefault="006E32E6" w:rsidP="007B4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BD5"/>
    <w:multiLevelType w:val="hybridMultilevel"/>
    <w:tmpl w:val="011CD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35AF4"/>
    <w:multiLevelType w:val="multilevel"/>
    <w:tmpl w:val="20FA5CA6"/>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3321BA7"/>
    <w:multiLevelType w:val="hybridMultilevel"/>
    <w:tmpl w:val="229A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44BFD"/>
    <w:multiLevelType w:val="hybridMultilevel"/>
    <w:tmpl w:val="E3560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A270D"/>
    <w:multiLevelType w:val="multilevel"/>
    <w:tmpl w:val="FE76B3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B89188B"/>
    <w:multiLevelType w:val="hybridMultilevel"/>
    <w:tmpl w:val="6EC86094"/>
    <w:lvl w:ilvl="0" w:tplc="6BC2928A">
      <w:start w:val="1"/>
      <w:numFmt w:val="bullet"/>
      <w:lvlText w:val="o"/>
      <w:lvlJc w:val="left"/>
      <w:pPr>
        <w:ind w:left="360" w:hanging="360"/>
      </w:pPr>
      <w:rPr>
        <w:rFonts w:ascii="Courier New" w:hAnsi="Courier New" w:cs="Courier New" w:hint="default"/>
      </w:rPr>
    </w:lvl>
    <w:lvl w:ilvl="1" w:tplc="A1745346">
      <w:start w:val="1"/>
      <w:numFmt w:val="bullet"/>
      <w:lvlText w:val=""/>
      <w:lvlJc w:val="left"/>
      <w:pPr>
        <w:ind w:left="360" w:hanging="360"/>
      </w:pPr>
      <w:rPr>
        <w:rFonts w:ascii="Symbol" w:hAnsi="Symbol" w:hint="default"/>
      </w:rPr>
    </w:lvl>
    <w:lvl w:ilvl="2" w:tplc="5E402B3E">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23B504E8"/>
    <w:multiLevelType w:val="multilevel"/>
    <w:tmpl w:val="F0440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5A5473"/>
    <w:multiLevelType w:val="multilevel"/>
    <w:tmpl w:val="FC0631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B1248"/>
    <w:multiLevelType w:val="hybridMultilevel"/>
    <w:tmpl w:val="148A7172"/>
    <w:lvl w:ilvl="0" w:tplc="A174534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233A30"/>
    <w:multiLevelType w:val="multilevel"/>
    <w:tmpl w:val="033A37C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B4E8E"/>
    <w:multiLevelType w:val="hybridMultilevel"/>
    <w:tmpl w:val="3E6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AC43A3"/>
    <w:multiLevelType w:val="hybridMultilevel"/>
    <w:tmpl w:val="FD460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64166E"/>
    <w:multiLevelType w:val="multilevel"/>
    <w:tmpl w:val="51628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3C7FE1"/>
    <w:multiLevelType w:val="multilevel"/>
    <w:tmpl w:val="3588E8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0A91A4A"/>
    <w:multiLevelType w:val="multilevel"/>
    <w:tmpl w:val="3588E8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C7C44E9"/>
    <w:multiLevelType w:val="hybridMultilevel"/>
    <w:tmpl w:val="39F4BD86"/>
    <w:lvl w:ilvl="0" w:tplc="96D01866">
      <w:start w:val="1"/>
      <w:numFmt w:val="bullet"/>
      <w:pStyle w:val="Paragrafosecondario"/>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5BB7E58"/>
    <w:multiLevelType w:val="multilevel"/>
    <w:tmpl w:val="3588E8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46A6904"/>
    <w:multiLevelType w:val="multilevel"/>
    <w:tmpl w:val="3588E8EC"/>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0"/>
  </w:num>
  <w:num w:numId="3">
    <w:abstractNumId w:val="16"/>
  </w:num>
  <w:num w:numId="4">
    <w:abstractNumId w:val="14"/>
  </w:num>
  <w:num w:numId="5">
    <w:abstractNumId w:val="9"/>
  </w:num>
  <w:num w:numId="6">
    <w:abstractNumId w:val="1"/>
  </w:num>
  <w:num w:numId="7">
    <w:abstractNumId w:val="13"/>
  </w:num>
  <w:num w:numId="8">
    <w:abstractNumId w:val="2"/>
  </w:num>
  <w:num w:numId="9">
    <w:abstractNumId w:val="7"/>
  </w:num>
  <w:num w:numId="10">
    <w:abstractNumId w:val="12"/>
  </w:num>
  <w:num w:numId="11">
    <w:abstractNumId w:val="6"/>
  </w:num>
  <w:num w:numId="12">
    <w:abstractNumId w:val="5"/>
  </w:num>
  <w:num w:numId="13">
    <w:abstractNumId w:val="8"/>
  </w:num>
  <w:num w:numId="14">
    <w:abstractNumId w:val="4"/>
  </w:num>
  <w:num w:numId="15">
    <w:abstractNumId w:val="17"/>
  </w:num>
  <w:num w:numId="16">
    <w:abstractNumId w:val="11"/>
  </w:num>
  <w:num w:numId="17">
    <w:abstractNumId w:val="15"/>
  </w:num>
  <w:num w:numId="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lley  Elizabeth">
    <w15:presenceInfo w15:providerId="AD" w15:userId="S::tilleye@ethz.ch::ad2647fc-1fbc-4bba-8fd2-c56e4f6cb272"/>
  </w15:person>
  <w15:person w15:author="Kalina  Marc">
    <w15:presenceInfo w15:providerId="AD" w15:userId="S::mkalina@ethz.ch::5957dec2-b031-47df-914f-092eee70f94c"/>
  </w15:person>
  <w15:person w15:author="marc kalina">
    <w15:presenceInfo w15:providerId="Windows Live" w15:userId="1e350fcade65a5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BF5"/>
    <w:rsid w:val="000578FC"/>
    <w:rsid w:val="00060038"/>
    <w:rsid w:val="00060F94"/>
    <w:rsid w:val="00091C6F"/>
    <w:rsid w:val="000A73EF"/>
    <w:rsid w:val="000B5223"/>
    <w:rsid w:val="000B6299"/>
    <w:rsid w:val="000B65EF"/>
    <w:rsid w:val="000B7242"/>
    <w:rsid w:val="000C44CC"/>
    <w:rsid w:val="000C4887"/>
    <w:rsid w:val="000D7C10"/>
    <w:rsid w:val="000E6D93"/>
    <w:rsid w:val="001139B4"/>
    <w:rsid w:val="00127FFC"/>
    <w:rsid w:val="0017164C"/>
    <w:rsid w:val="001F6F13"/>
    <w:rsid w:val="002005AF"/>
    <w:rsid w:val="00220E2E"/>
    <w:rsid w:val="00221C8C"/>
    <w:rsid w:val="00223809"/>
    <w:rsid w:val="00226B2F"/>
    <w:rsid w:val="002475F7"/>
    <w:rsid w:val="0025015F"/>
    <w:rsid w:val="00254F6C"/>
    <w:rsid w:val="002A0490"/>
    <w:rsid w:val="002B0BAE"/>
    <w:rsid w:val="002B2D9F"/>
    <w:rsid w:val="002F7C1E"/>
    <w:rsid w:val="00320F0A"/>
    <w:rsid w:val="00330159"/>
    <w:rsid w:val="0035147C"/>
    <w:rsid w:val="00392E15"/>
    <w:rsid w:val="003A7B7A"/>
    <w:rsid w:val="003B0603"/>
    <w:rsid w:val="003E045D"/>
    <w:rsid w:val="003F74DC"/>
    <w:rsid w:val="0040545A"/>
    <w:rsid w:val="00407899"/>
    <w:rsid w:val="00421D97"/>
    <w:rsid w:val="004373BA"/>
    <w:rsid w:val="00443D0B"/>
    <w:rsid w:val="004510CD"/>
    <w:rsid w:val="00452790"/>
    <w:rsid w:val="00467051"/>
    <w:rsid w:val="00471220"/>
    <w:rsid w:val="00473208"/>
    <w:rsid w:val="00473F90"/>
    <w:rsid w:val="004922B2"/>
    <w:rsid w:val="00495C52"/>
    <w:rsid w:val="004B439B"/>
    <w:rsid w:val="004D56DC"/>
    <w:rsid w:val="0050177A"/>
    <w:rsid w:val="00506AF6"/>
    <w:rsid w:val="005078AE"/>
    <w:rsid w:val="00510425"/>
    <w:rsid w:val="00524BA1"/>
    <w:rsid w:val="00525B9D"/>
    <w:rsid w:val="005552D4"/>
    <w:rsid w:val="00592151"/>
    <w:rsid w:val="005D58E1"/>
    <w:rsid w:val="005F4338"/>
    <w:rsid w:val="005F6A36"/>
    <w:rsid w:val="006245C4"/>
    <w:rsid w:val="00661BCF"/>
    <w:rsid w:val="00696214"/>
    <w:rsid w:val="006D36E5"/>
    <w:rsid w:val="006E32E6"/>
    <w:rsid w:val="00722C4A"/>
    <w:rsid w:val="007372DB"/>
    <w:rsid w:val="007646CC"/>
    <w:rsid w:val="007B09CA"/>
    <w:rsid w:val="007B3260"/>
    <w:rsid w:val="007B4338"/>
    <w:rsid w:val="008538F0"/>
    <w:rsid w:val="00862816"/>
    <w:rsid w:val="00864ADF"/>
    <w:rsid w:val="00882090"/>
    <w:rsid w:val="0089077C"/>
    <w:rsid w:val="008B2D22"/>
    <w:rsid w:val="008E3578"/>
    <w:rsid w:val="00922B7F"/>
    <w:rsid w:val="00927EF6"/>
    <w:rsid w:val="009A544C"/>
    <w:rsid w:val="009B3552"/>
    <w:rsid w:val="009E247E"/>
    <w:rsid w:val="00A2207E"/>
    <w:rsid w:val="00A36381"/>
    <w:rsid w:val="00A657C0"/>
    <w:rsid w:val="00A827F5"/>
    <w:rsid w:val="00AD2B37"/>
    <w:rsid w:val="00AF7059"/>
    <w:rsid w:val="00B14C3C"/>
    <w:rsid w:val="00B16A4F"/>
    <w:rsid w:val="00B27EF8"/>
    <w:rsid w:val="00B33B12"/>
    <w:rsid w:val="00B53B0D"/>
    <w:rsid w:val="00B6373E"/>
    <w:rsid w:val="00B75BAA"/>
    <w:rsid w:val="00B84423"/>
    <w:rsid w:val="00B90709"/>
    <w:rsid w:val="00BD023B"/>
    <w:rsid w:val="00BE0779"/>
    <w:rsid w:val="00C3135E"/>
    <w:rsid w:val="00C5307B"/>
    <w:rsid w:val="00C64A1F"/>
    <w:rsid w:val="00C73F1F"/>
    <w:rsid w:val="00CB2BF5"/>
    <w:rsid w:val="00CC010C"/>
    <w:rsid w:val="00CD1602"/>
    <w:rsid w:val="00CE434E"/>
    <w:rsid w:val="00CF11E4"/>
    <w:rsid w:val="00D1064C"/>
    <w:rsid w:val="00D2433B"/>
    <w:rsid w:val="00D276C5"/>
    <w:rsid w:val="00D375F3"/>
    <w:rsid w:val="00D516C7"/>
    <w:rsid w:val="00D56296"/>
    <w:rsid w:val="00D63963"/>
    <w:rsid w:val="00D729B9"/>
    <w:rsid w:val="00DA74A5"/>
    <w:rsid w:val="00DD26E6"/>
    <w:rsid w:val="00E06A93"/>
    <w:rsid w:val="00E11B47"/>
    <w:rsid w:val="00E14B09"/>
    <w:rsid w:val="00E230C4"/>
    <w:rsid w:val="00E262B4"/>
    <w:rsid w:val="00E47356"/>
    <w:rsid w:val="00E73412"/>
    <w:rsid w:val="00E778EB"/>
    <w:rsid w:val="00E86D92"/>
    <w:rsid w:val="00E900A5"/>
    <w:rsid w:val="00E94F6D"/>
    <w:rsid w:val="00E96743"/>
    <w:rsid w:val="00EA397B"/>
    <w:rsid w:val="00EC4E5F"/>
    <w:rsid w:val="00EE39F2"/>
    <w:rsid w:val="00EE769D"/>
    <w:rsid w:val="00F03CB0"/>
    <w:rsid w:val="00F37358"/>
    <w:rsid w:val="00F55E2A"/>
    <w:rsid w:val="00F55FFF"/>
    <w:rsid w:val="00F678CC"/>
    <w:rsid w:val="00F718E7"/>
    <w:rsid w:val="00F76FF3"/>
    <w:rsid w:val="00FA3141"/>
    <w:rsid w:val="00FD7735"/>
    <w:rsid w:val="00FD7B7F"/>
    <w:rsid w:val="00FE2A2F"/>
    <w:rsid w:val="00FE5E21"/>
    <w:rsid w:val="00FF5D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5D69"/>
  <w15:chartTrackingRefBased/>
  <w15:docId w15:val="{E5A386F6-2896-4FF9-A250-E43199E38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45A"/>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EC4E5F"/>
    <w:pPr>
      <w:keepNext/>
      <w:keepLines/>
      <w:numPr>
        <w:numId w:val="14"/>
      </w:numPr>
      <w:spacing w:before="240" w:line="360" w:lineRule="auto"/>
      <w:outlineLvl w:val="0"/>
    </w:pPr>
    <w:rPr>
      <w:rFonts w:eastAsiaTheme="majorEastAsia" w:cstheme="majorBidi"/>
      <w:b/>
      <w:color w:val="000000" w:themeColor="text1"/>
      <w:sz w:val="28"/>
      <w:szCs w:val="32"/>
      <w:lang w:eastAsia="en-US"/>
    </w:rPr>
  </w:style>
  <w:style w:type="paragraph" w:styleId="Heading2">
    <w:name w:val="heading 2"/>
    <w:basedOn w:val="Normal"/>
    <w:next w:val="Normal"/>
    <w:link w:val="Heading2Char"/>
    <w:uiPriority w:val="9"/>
    <w:unhideWhenUsed/>
    <w:qFormat/>
    <w:rsid w:val="00EC4E5F"/>
    <w:pPr>
      <w:keepNext/>
      <w:keepLines/>
      <w:numPr>
        <w:ilvl w:val="1"/>
        <w:numId w:val="14"/>
      </w:numPr>
      <w:spacing w:before="40" w:line="360" w:lineRule="auto"/>
      <w:outlineLvl w:val="1"/>
    </w:pPr>
    <w:rPr>
      <w:rFonts w:eastAsiaTheme="majorEastAsia" w:cstheme="majorBidi"/>
      <w:b/>
      <w:szCs w:val="26"/>
      <w:lang w:eastAsia="en-US"/>
    </w:rPr>
  </w:style>
  <w:style w:type="paragraph" w:styleId="Heading3">
    <w:name w:val="heading 3"/>
    <w:basedOn w:val="Normal"/>
    <w:next w:val="Normal"/>
    <w:link w:val="Heading3Char"/>
    <w:uiPriority w:val="9"/>
    <w:unhideWhenUsed/>
    <w:qFormat/>
    <w:rsid w:val="00EC4E5F"/>
    <w:pPr>
      <w:keepNext/>
      <w:keepLines/>
      <w:numPr>
        <w:ilvl w:val="2"/>
        <w:numId w:val="14"/>
      </w:numPr>
      <w:spacing w:before="40" w:line="360" w:lineRule="auto"/>
      <w:outlineLvl w:val="2"/>
    </w:pPr>
    <w:rPr>
      <w:rFonts w:eastAsiaTheme="majorEastAsia" w:cstheme="majorBidi"/>
      <w:i/>
      <w:lang w:eastAsia="en-US"/>
    </w:rPr>
  </w:style>
  <w:style w:type="paragraph" w:styleId="Heading4">
    <w:name w:val="heading 4"/>
    <w:basedOn w:val="Normal"/>
    <w:next w:val="Normal"/>
    <w:link w:val="Heading4Char"/>
    <w:uiPriority w:val="9"/>
    <w:unhideWhenUsed/>
    <w:qFormat/>
    <w:rsid w:val="00EC4E5F"/>
    <w:pPr>
      <w:keepNext/>
      <w:keepLines/>
      <w:numPr>
        <w:ilvl w:val="3"/>
        <w:numId w:val="14"/>
      </w:numPr>
      <w:spacing w:before="40" w:line="360" w:lineRule="auto"/>
      <w:outlineLvl w:val="3"/>
    </w:pPr>
    <w:rPr>
      <w:rFonts w:asciiTheme="majorHAnsi" w:eastAsiaTheme="majorEastAsia" w:hAnsiTheme="majorHAnsi" w:cstheme="majorBidi"/>
      <w:i/>
      <w:iCs/>
      <w:color w:val="2E74B5" w:themeColor="accent1" w:themeShade="BF"/>
      <w:sz w:val="22"/>
      <w:szCs w:val="22"/>
      <w:lang w:eastAsia="en-US"/>
    </w:rPr>
  </w:style>
  <w:style w:type="paragraph" w:styleId="Heading5">
    <w:name w:val="heading 5"/>
    <w:basedOn w:val="Normal"/>
    <w:next w:val="Normal"/>
    <w:link w:val="Heading5Char"/>
    <w:uiPriority w:val="9"/>
    <w:unhideWhenUsed/>
    <w:qFormat/>
    <w:rsid w:val="00EC4E5F"/>
    <w:pPr>
      <w:keepNext/>
      <w:keepLines/>
      <w:numPr>
        <w:ilvl w:val="4"/>
        <w:numId w:val="14"/>
      </w:numPr>
      <w:spacing w:before="40" w:line="360" w:lineRule="auto"/>
      <w:outlineLvl w:val="4"/>
    </w:pPr>
    <w:rPr>
      <w:rFonts w:asciiTheme="majorHAnsi" w:eastAsiaTheme="majorEastAsia" w:hAnsiTheme="majorHAnsi" w:cstheme="majorBidi"/>
      <w:color w:val="2E74B5" w:themeColor="accent1" w:themeShade="BF"/>
      <w:sz w:val="22"/>
      <w:szCs w:val="22"/>
      <w:lang w:eastAsia="en-US"/>
    </w:rPr>
  </w:style>
  <w:style w:type="paragraph" w:styleId="Heading6">
    <w:name w:val="heading 6"/>
    <w:basedOn w:val="Normal"/>
    <w:next w:val="Normal"/>
    <w:link w:val="Heading6Char"/>
    <w:uiPriority w:val="9"/>
    <w:semiHidden/>
    <w:unhideWhenUsed/>
    <w:qFormat/>
    <w:rsid w:val="00EC4E5F"/>
    <w:pPr>
      <w:keepNext/>
      <w:keepLines/>
      <w:numPr>
        <w:ilvl w:val="5"/>
        <w:numId w:val="14"/>
      </w:numPr>
      <w:spacing w:before="40" w:line="360" w:lineRule="auto"/>
      <w:outlineLvl w:val="5"/>
    </w:pPr>
    <w:rPr>
      <w:rFonts w:asciiTheme="majorHAnsi" w:eastAsiaTheme="majorEastAsia" w:hAnsiTheme="majorHAnsi" w:cstheme="majorBidi"/>
      <w:color w:val="1F4D78" w:themeColor="accent1" w:themeShade="7F"/>
      <w:sz w:val="22"/>
      <w:szCs w:val="22"/>
      <w:lang w:eastAsia="en-US"/>
    </w:rPr>
  </w:style>
  <w:style w:type="paragraph" w:styleId="Heading7">
    <w:name w:val="heading 7"/>
    <w:basedOn w:val="Normal"/>
    <w:next w:val="Normal"/>
    <w:link w:val="Heading7Char"/>
    <w:uiPriority w:val="9"/>
    <w:semiHidden/>
    <w:unhideWhenUsed/>
    <w:qFormat/>
    <w:rsid w:val="00EC4E5F"/>
    <w:pPr>
      <w:keepNext/>
      <w:keepLines/>
      <w:numPr>
        <w:ilvl w:val="6"/>
        <w:numId w:val="14"/>
      </w:numPr>
      <w:spacing w:before="40" w:line="360" w:lineRule="auto"/>
      <w:outlineLvl w:val="6"/>
    </w:pPr>
    <w:rPr>
      <w:rFonts w:asciiTheme="majorHAnsi" w:eastAsiaTheme="majorEastAsia" w:hAnsiTheme="majorHAnsi" w:cstheme="majorBidi"/>
      <w:i/>
      <w:iCs/>
      <w:color w:val="1F4D78" w:themeColor="accent1" w:themeShade="7F"/>
      <w:sz w:val="22"/>
      <w:szCs w:val="22"/>
      <w:lang w:eastAsia="en-US"/>
    </w:rPr>
  </w:style>
  <w:style w:type="paragraph" w:styleId="Heading8">
    <w:name w:val="heading 8"/>
    <w:basedOn w:val="Normal"/>
    <w:next w:val="Normal"/>
    <w:link w:val="Heading8Char"/>
    <w:uiPriority w:val="9"/>
    <w:semiHidden/>
    <w:unhideWhenUsed/>
    <w:qFormat/>
    <w:rsid w:val="00EC4E5F"/>
    <w:pPr>
      <w:keepNext/>
      <w:keepLines/>
      <w:numPr>
        <w:ilvl w:val="7"/>
        <w:numId w:val="14"/>
      </w:numPr>
      <w:spacing w:before="40" w:line="36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EC4E5F"/>
    <w:pPr>
      <w:keepNext/>
      <w:keepLines/>
      <w:numPr>
        <w:ilvl w:val="8"/>
        <w:numId w:val="14"/>
      </w:numPr>
      <w:spacing w:before="40" w:line="36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S">
    <w:name w:val="AFFILIATIONS"/>
    <w:basedOn w:val="Normal"/>
    <w:link w:val="AFFILIATIONSChar"/>
    <w:rsid w:val="004510CD"/>
    <w:pPr>
      <w:widowControl w:val="0"/>
      <w:tabs>
        <w:tab w:val="left" w:pos="9498"/>
      </w:tabs>
      <w:spacing w:line="280" w:lineRule="atLeast"/>
    </w:pPr>
    <w:rPr>
      <w:rFonts w:ascii="Arial" w:hAnsi="Arial"/>
      <w:i/>
      <w:color w:val="000000"/>
      <w:sz w:val="28"/>
      <w:szCs w:val="20"/>
      <w:lang w:val="en-GB" w:eastAsia="it-IT"/>
    </w:rPr>
  </w:style>
  <w:style w:type="paragraph" w:customStyle="1" w:styleId="SUMMARY">
    <w:name w:val="SUMMARY"/>
    <w:basedOn w:val="Normal"/>
    <w:link w:val="SUMMARYChar"/>
    <w:rsid w:val="004510CD"/>
    <w:pPr>
      <w:widowControl w:val="0"/>
      <w:tabs>
        <w:tab w:val="left" w:pos="9498"/>
      </w:tabs>
      <w:spacing w:before="700" w:line="280" w:lineRule="atLeast"/>
      <w:jc w:val="both"/>
    </w:pPr>
    <w:rPr>
      <w:rFonts w:ascii="Arial" w:hAnsi="Arial"/>
      <w:color w:val="000000"/>
      <w:sz w:val="21"/>
      <w:szCs w:val="20"/>
      <w:lang w:val="en-GB" w:eastAsia="it-IT"/>
    </w:rPr>
  </w:style>
  <w:style w:type="paragraph" w:customStyle="1" w:styleId="Title1">
    <w:name w:val="Title1"/>
    <w:basedOn w:val="Normal"/>
    <w:rsid w:val="004510CD"/>
    <w:pPr>
      <w:widowControl w:val="0"/>
      <w:tabs>
        <w:tab w:val="left" w:pos="9498"/>
      </w:tabs>
      <w:spacing w:after="720" w:line="280" w:lineRule="atLeast"/>
    </w:pPr>
    <w:rPr>
      <w:rFonts w:ascii="Arial" w:hAnsi="Arial"/>
      <w:color w:val="000000"/>
      <w:sz w:val="48"/>
      <w:szCs w:val="20"/>
      <w:lang w:val="en-GB" w:eastAsia="it-IT"/>
    </w:rPr>
  </w:style>
  <w:style w:type="paragraph" w:customStyle="1" w:styleId="AUTHOR">
    <w:name w:val="AUTHOR"/>
    <w:basedOn w:val="Normal"/>
    <w:rsid w:val="004510CD"/>
    <w:pPr>
      <w:widowControl w:val="0"/>
      <w:tabs>
        <w:tab w:val="left" w:pos="9498"/>
      </w:tabs>
      <w:spacing w:after="240" w:line="280" w:lineRule="atLeast"/>
    </w:pPr>
    <w:rPr>
      <w:rFonts w:ascii="Arial" w:hAnsi="Arial"/>
      <w:color w:val="000000"/>
      <w:sz w:val="28"/>
      <w:szCs w:val="20"/>
      <w:lang w:val="en-GB" w:eastAsia="it-IT"/>
    </w:rPr>
  </w:style>
  <w:style w:type="character" w:customStyle="1" w:styleId="SUMMARYChar">
    <w:name w:val="SUMMARY Char"/>
    <w:link w:val="SUMMARY"/>
    <w:rsid w:val="004510CD"/>
    <w:rPr>
      <w:rFonts w:ascii="Arial" w:eastAsia="Times New Roman" w:hAnsi="Arial" w:cs="Times New Roman"/>
      <w:color w:val="000000"/>
      <w:sz w:val="21"/>
      <w:szCs w:val="20"/>
      <w:lang w:val="en-GB" w:eastAsia="it-IT"/>
    </w:rPr>
  </w:style>
  <w:style w:type="paragraph" w:customStyle="1" w:styleId="Abstract">
    <w:name w:val="Abstract"/>
    <w:basedOn w:val="SUMMARY"/>
    <w:link w:val="AbstractChar"/>
    <w:qFormat/>
    <w:rsid w:val="004510CD"/>
    <w:pPr>
      <w:spacing w:before="600"/>
    </w:pPr>
    <w:rPr>
      <w:rFonts w:cs="Arial"/>
      <w:szCs w:val="21"/>
      <w:lang w:val="en-US"/>
    </w:rPr>
  </w:style>
  <w:style w:type="character" w:customStyle="1" w:styleId="AbstractChar">
    <w:name w:val="Abstract Char"/>
    <w:link w:val="Abstract"/>
    <w:rsid w:val="004510CD"/>
    <w:rPr>
      <w:rFonts w:ascii="Arial" w:eastAsia="Times New Roman" w:hAnsi="Arial" w:cs="Arial"/>
      <w:color w:val="000000"/>
      <w:sz w:val="21"/>
      <w:szCs w:val="21"/>
      <w:lang w:val="en-US" w:eastAsia="it-IT"/>
    </w:rPr>
  </w:style>
  <w:style w:type="character" w:customStyle="1" w:styleId="Heading1Char">
    <w:name w:val="Heading 1 Char"/>
    <w:basedOn w:val="DefaultParagraphFont"/>
    <w:link w:val="Heading1"/>
    <w:uiPriority w:val="9"/>
    <w:rsid w:val="00EC4E5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EC4E5F"/>
    <w:rPr>
      <w:rFonts w:ascii="Times New Roman" w:eastAsiaTheme="majorEastAsia" w:hAnsi="Times New Roman" w:cstheme="majorBidi"/>
      <w:b/>
      <w:sz w:val="24"/>
      <w:szCs w:val="26"/>
    </w:rPr>
  </w:style>
  <w:style w:type="paragraph" w:customStyle="1" w:styleId="Paragrafosecondario">
    <w:name w:val="Paragrafo secondario"/>
    <w:basedOn w:val="Normal"/>
    <w:link w:val="ParagrafosecondarioChar"/>
    <w:rsid w:val="004510CD"/>
    <w:pPr>
      <w:widowControl w:val="0"/>
      <w:numPr>
        <w:numId w:val="17"/>
      </w:numPr>
      <w:tabs>
        <w:tab w:val="left" w:pos="9498"/>
      </w:tabs>
      <w:spacing w:before="360" w:after="180" w:line="280" w:lineRule="atLeast"/>
      <w:jc w:val="both"/>
    </w:pPr>
    <w:rPr>
      <w:rFonts w:ascii="Arial" w:hAnsi="Arial" w:cs="Arial"/>
      <w:b/>
      <w:color w:val="000000"/>
      <w:sz w:val="22"/>
      <w:szCs w:val="23"/>
      <w:lang w:val="en-US" w:eastAsia="it-IT"/>
    </w:rPr>
  </w:style>
  <w:style w:type="character" w:customStyle="1" w:styleId="ParagrafosecondarioChar">
    <w:name w:val="Paragrafo secondario Char"/>
    <w:link w:val="Paragrafosecondario"/>
    <w:rsid w:val="004510CD"/>
    <w:rPr>
      <w:rFonts w:ascii="Arial" w:eastAsia="Times New Roman" w:hAnsi="Arial" w:cs="Arial"/>
      <w:b/>
      <w:color w:val="000000"/>
      <w:szCs w:val="23"/>
      <w:lang w:val="en-US" w:eastAsia="it-IT"/>
    </w:rPr>
  </w:style>
  <w:style w:type="paragraph" w:styleId="ListParagraph">
    <w:name w:val="List Paragraph"/>
    <w:basedOn w:val="Normal"/>
    <w:uiPriority w:val="34"/>
    <w:qFormat/>
    <w:rsid w:val="004510CD"/>
    <w:pPr>
      <w:spacing w:after="160" w:line="360" w:lineRule="auto"/>
      <w:ind w:left="720"/>
      <w:contextualSpacing/>
    </w:pPr>
    <w:rPr>
      <w:rFonts w:ascii="Times" w:eastAsiaTheme="minorHAnsi" w:hAnsi="Times" w:cstheme="minorBidi"/>
      <w:sz w:val="22"/>
      <w:szCs w:val="22"/>
      <w:lang w:eastAsia="en-US"/>
    </w:rPr>
  </w:style>
  <w:style w:type="character" w:customStyle="1" w:styleId="Heading3Char">
    <w:name w:val="Heading 3 Char"/>
    <w:basedOn w:val="DefaultParagraphFont"/>
    <w:link w:val="Heading3"/>
    <w:uiPriority w:val="9"/>
    <w:rsid w:val="00862816"/>
    <w:rPr>
      <w:rFonts w:ascii="Times New Roman" w:eastAsiaTheme="majorEastAsia" w:hAnsi="Times New Roman" w:cstheme="majorBidi"/>
      <w:i/>
      <w:sz w:val="24"/>
      <w:szCs w:val="24"/>
    </w:rPr>
  </w:style>
  <w:style w:type="paragraph" w:customStyle="1" w:styleId="Normal0">
    <w:name w:val="[Normal]"/>
    <w:uiPriority w:val="99"/>
    <w:rsid w:val="00E73412"/>
    <w:pPr>
      <w:widowControl w:val="0"/>
      <w:autoSpaceDE w:val="0"/>
      <w:autoSpaceDN w:val="0"/>
      <w:adjustRightInd w:val="0"/>
      <w:spacing w:after="0" w:line="240" w:lineRule="auto"/>
    </w:pPr>
    <w:rPr>
      <w:rFonts w:ascii="Arial" w:hAnsi="Arial" w:cs="Arial"/>
      <w:sz w:val="24"/>
      <w:szCs w:val="24"/>
      <w:lang w:val="en-US"/>
    </w:rPr>
  </w:style>
  <w:style w:type="character" w:customStyle="1" w:styleId="Heading4Char">
    <w:name w:val="Heading 4 Char"/>
    <w:basedOn w:val="DefaultParagraphFont"/>
    <w:link w:val="Heading4"/>
    <w:uiPriority w:val="9"/>
    <w:rsid w:val="00E73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B2D22"/>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7B4338"/>
    <w:rPr>
      <w:rFonts w:ascii="Times" w:eastAsiaTheme="minorHAnsi" w:hAnsi="Times" w:cstheme="minorBidi"/>
      <w:sz w:val="20"/>
      <w:szCs w:val="20"/>
      <w:lang w:eastAsia="en-US"/>
    </w:rPr>
  </w:style>
  <w:style w:type="character" w:customStyle="1" w:styleId="FootnoteTextChar">
    <w:name w:val="Footnote Text Char"/>
    <w:basedOn w:val="DefaultParagraphFont"/>
    <w:link w:val="FootnoteText"/>
    <w:uiPriority w:val="99"/>
    <w:semiHidden/>
    <w:rsid w:val="007B4338"/>
    <w:rPr>
      <w:sz w:val="20"/>
      <w:szCs w:val="20"/>
    </w:rPr>
  </w:style>
  <w:style w:type="character" w:styleId="FootnoteReference">
    <w:name w:val="footnote reference"/>
    <w:basedOn w:val="DefaultParagraphFont"/>
    <w:uiPriority w:val="99"/>
    <w:semiHidden/>
    <w:unhideWhenUsed/>
    <w:rsid w:val="007B4338"/>
    <w:rPr>
      <w:vertAlign w:val="superscript"/>
    </w:rPr>
  </w:style>
  <w:style w:type="paragraph" w:styleId="EndnoteText">
    <w:name w:val="endnote text"/>
    <w:basedOn w:val="Normal"/>
    <w:link w:val="EndnoteTextChar"/>
    <w:unhideWhenUsed/>
    <w:rsid w:val="007B4338"/>
    <w:rPr>
      <w:rFonts w:ascii="Times" w:eastAsiaTheme="minorHAnsi" w:hAnsi="Times" w:cstheme="minorBidi"/>
      <w:sz w:val="20"/>
      <w:szCs w:val="20"/>
      <w:lang w:eastAsia="en-US"/>
    </w:rPr>
  </w:style>
  <w:style w:type="character" w:customStyle="1" w:styleId="EndnoteTextChar">
    <w:name w:val="Endnote Text Char"/>
    <w:basedOn w:val="DefaultParagraphFont"/>
    <w:link w:val="EndnoteText"/>
    <w:rsid w:val="007B4338"/>
    <w:rPr>
      <w:sz w:val="20"/>
      <w:szCs w:val="20"/>
    </w:rPr>
  </w:style>
  <w:style w:type="character" w:styleId="EndnoteReference">
    <w:name w:val="endnote reference"/>
    <w:basedOn w:val="DefaultParagraphFont"/>
    <w:unhideWhenUsed/>
    <w:rsid w:val="007B4338"/>
    <w:rPr>
      <w:vertAlign w:val="superscript"/>
    </w:rPr>
  </w:style>
  <w:style w:type="paragraph" w:customStyle="1" w:styleId="MDPI31text">
    <w:name w:val="MDPI_3.1_text"/>
    <w:qFormat/>
    <w:rsid w:val="007646CC"/>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styleId="BalloonText">
    <w:name w:val="Balloon Text"/>
    <w:basedOn w:val="Normal"/>
    <w:link w:val="BalloonTextChar"/>
    <w:uiPriority w:val="99"/>
    <w:semiHidden/>
    <w:unhideWhenUsed/>
    <w:rsid w:val="009A544C"/>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9A544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A544C"/>
    <w:rPr>
      <w:sz w:val="16"/>
      <w:szCs w:val="16"/>
    </w:rPr>
  </w:style>
  <w:style w:type="paragraph" w:styleId="CommentText">
    <w:name w:val="annotation text"/>
    <w:basedOn w:val="Normal"/>
    <w:link w:val="CommentTextChar"/>
    <w:uiPriority w:val="99"/>
    <w:semiHidden/>
    <w:unhideWhenUsed/>
    <w:rsid w:val="009A544C"/>
    <w:pPr>
      <w:spacing w:after="160"/>
    </w:pPr>
    <w:rPr>
      <w:rFonts w:ascii="Times" w:eastAsiaTheme="minorHAnsi" w:hAnsi="Times" w:cstheme="minorBidi"/>
      <w:sz w:val="20"/>
      <w:szCs w:val="20"/>
      <w:lang w:eastAsia="en-US"/>
    </w:rPr>
  </w:style>
  <w:style w:type="character" w:customStyle="1" w:styleId="CommentTextChar">
    <w:name w:val="Comment Text Char"/>
    <w:basedOn w:val="DefaultParagraphFont"/>
    <w:link w:val="CommentText"/>
    <w:uiPriority w:val="99"/>
    <w:semiHidden/>
    <w:rsid w:val="009A544C"/>
    <w:rPr>
      <w:sz w:val="20"/>
      <w:szCs w:val="20"/>
    </w:rPr>
  </w:style>
  <w:style w:type="paragraph" w:styleId="CommentSubject">
    <w:name w:val="annotation subject"/>
    <w:basedOn w:val="CommentText"/>
    <w:next w:val="CommentText"/>
    <w:link w:val="CommentSubjectChar"/>
    <w:uiPriority w:val="99"/>
    <w:semiHidden/>
    <w:unhideWhenUsed/>
    <w:rsid w:val="009A544C"/>
    <w:rPr>
      <w:b/>
      <w:bCs/>
    </w:rPr>
  </w:style>
  <w:style w:type="character" w:customStyle="1" w:styleId="CommentSubjectChar">
    <w:name w:val="Comment Subject Char"/>
    <w:basedOn w:val="CommentTextChar"/>
    <w:link w:val="CommentSubject"/>
    <w:uiPriority w:val="99"/>
    <w:semiHidden/>
    <w:rsid w:val="009A544C"/>
    <w:rPr>
      <w:b/>
      <w:bCs/>
      <w:sz w:val="20"/>
      <w:szCs w:val="20"/>
    </w:rPr>
  </w:style>
  <w:style w:type="character" w:customStyle="1" w:styleId="AFFILIATIONSChar">
    <w:name w:val="AFFILIATIONS Char"/>
    <w:link w:val="AFFILIATIONS"/>
    <w:rsid w:val="00060F94"/>
    <w:rPr>
      <w:rFonts w:ascii="Arial" w:eastAsia="Times New Roman" w:hAnsi="Arial" w:cs="Times New Roman"/>
      <w:i/>
      <w:color w:val="000000"/>
      <w:sz w:val="28"/>
      <w:szCs w:val="20"/>
      <w:lang w:val="en-GB" w:eastAsia="it-IT"/>
    </w:rPr>
  </w:style>
  <w:style w:type="character" w:customStyle="1" w:styleId="hgkelc">
    <w:name w:val="hgkelc"/>
    <w:basedOn w:val="DefaultParagraphFont"/>
    <w:rsid w:val="002A0490"/>
  </w:style>
  <w:style w:type="character" w:styleId="Hyperlink">
    <w:name w:val="Hyperlink"/>
    <w:basedOn w:val="DefaultParagraphFont"/>
    <w:uiPriority w:val="99"/>
    <w:unhideWhenUsed/>
    <w:rsid w:val="005F6A36"/>
    <w:rPr>
      <w:color w:val="0000FF"/>
      <w:u w:val="single"/>
    </w:rPr>
  </w:style>
  <w:style w:type="character" w:customStyle="1" w:styleId="highwire-citation-author">
    <w:name w:val="highwire-citation-author"/>
    <w:basedOn w:val="DefaultParagraphFont"/>
    <w:rsid w:val="005F6A36"/>
  </w:style>
  <w:style w:type="character" w:customStyle="1" w:styleId="nlm-surname">
    <w:name w:val="nlm-surname"/>
    <w:basedOn w:val="DefaultParagraphFont"/>
    <w:rsid w:val="005F6A36"/>
  </w:style>
  <w:style w:type="character" w:customStyle="1" w:styleId="highwire-cite-metadata-journal">
    <w:name w:val="highwire-cite-metadata-journal"/>
    <w:basedOn w:val="DefaultParagraphFont"/>
    <w:rsid w:val="005F6A36"/>
  </w:style>
  <w:style w:type="character" w:customStyle="1" w:styleId="highwire-cite-metadata-year">
    <w:name w:val="highwire-cite-metadata-year"/>
    <w:basedOn w:val="DefaultParagraphFont"/>
    <w:rsid w:val="005F6A36"/>
  </w:style>
  <w:style w:type="character" w:customStyle="1" w:styleId="highwire-cite-metadata-volume">
    <w:name w:val="highwire-cite-metadata-volume"/>
    <w:basedOn w:val="DefaultParagraphFont"/>
    <w:rsid w:val="005F6A36"/>
  </w:style>
  <w:style w:type="character" w:customStyle="1" w:styleId="highwire-cite-metadata-pages">
    <w:name w:val="highwire-cite-metadata-pages"/>
    <w:basedOn w:val="DefaultParagraphFont"/>
    <w:rsid w:val="005F6A36"/>
  </w:style>
  <w:style w:type="character" w:customStyle="1" w:styleId="Heading6Char">
    <w:name w:val="Heading 6 Char"/>
    <w:basedOn w:val="DefaultParagraphFont"/>
    <w:link w:val="Heading6"/>
    <w:uiPriority w:val="9"/>
    <w:semiHidden/>
    <w:rsid w:val="00EC4E5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C4E5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C4E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4E5F"/>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EC4E5F"/>
    <w:pPr>
      <w:numPr>
        <w:numId w:val="15"/>
      </w:numPr>
    </w:pPr>
  </w:style>
  <w:style w:type="paragraph" w:styleId="TOC1">
    <w:name w:val="toc 1"/>
    <w:basedOn w:val="Normal"/>
    <w:next w:val="Normal"/>
    <w:autoRedefine/>
    <w:uiPriority w:val="39"/>
    <w:unhideWhenUsed/>
    <w:rsid w:val="00B90709"/>
    <w:pPr>
      <w:spacing w:after="100" w:line="360" w:lineRule="auto"/>
    </w:pPr>
    <w:rPr>
      <w:rFonts w:ascii="Times" w:eastAsiaTheme="minorHAnsi" w:hAnsi="Times" w:cstheme="minorBidi"/>
      <w:sz w:val="22"/>
      <w:szCs w:val="22"/>
      <w:lang w:eastAsia="en-US"/>
    </w:rPr>
  </w:style>
  <w:style w:type="paragraph" w:styleId="TOC2">
    <w:name w:val="toc 2"/>
    <w:basedOn w:val="Normal"/>
    <w:next w:val="Normal"/>
    <w:autoRedefine/>
    <w:uiPriority w:val="39"/>
    <w:unhideWhenUsed/>
    <w:rsid w:val="00B90709"/>
    <w:pPr>
      <w:spacing w:after="100" w:line="360" w:lineRule="auto"/>
      <w:ind w:left="220"/>
    </w:pPr>
    <w:rPr>
      <w:rFonts w:ascii="Times" w:eastAsiaTheme="minorHAnsi" w:hAnsi="Times" w:cstheme="minorBidi"/>
      <w:sz w:val="22"/>
      <w:szCs w:val="22"/>
      <w:lang w:eastAsia="en-US"/>
    </w:rPr>
  </w:style>
  <w:style w:type="paragraph" w:styleId="TOC3">
    <w:name w:val="toc 3"/>
    <w:basedOn w:val="Normal"/>
    <w:next w:val="Normal"/>
    <w:autoRedefine/>
    <w:uiPriority w:val="39"/>
    <w:unhideWhenUsed/>
    <w:rsid w:val="00B90709"/>
    <w:pPr>
      <w:spacing w:after="100" w:line="360" w:lineRule="auto"/>
      <w:ind w:left="440"/>
    </w:pPr>
    <w:rPr>
      <w:rFonts w:ascii="Times" w:eastAsiaTheme="minorHAnsi" w:hAnsi="Times" w:cstheme="minorBidi"/>
      <w:sz w:val="22"/>
      <w:szCs w:val="22"/>
      <w:lang w:eastAsia="en-US"/>
    </w:rPr>
  </w:style>
  <w:style w:type="paragraph" w:styleId="TOC4">
    <w:name w:val="toc 4"/>
    <w:basedOn w:val="Normal"/>
    <w:next w:val="Normal"/>
    <w:autoRedefine/>
    <w:uiPriority w:val="39"/>
    <w:unhideWhenUsed/>
    <w:rsid w:val="00B90709"/>
    <w:pPr>
      <w:spacing w:after="100" w:line="360" w:lineRule="auto"/>
      <w:ind w:left="660"/>
    </w:pPr>
    <w:rPr>
      <w:rFonts w:ascii="Times" w:eastAsiaTheme="minorHAnsi" w:hAnsi="Times" w:cstheme="minorBidi"/>
      <w:sz w:val="22"/>
      <w:szCs w:val="22"/>
      <w:lang w:eastAsia="en-US"/>
    </w:rPr>
  </w:style>
  <w:style w:type="paragraph" w:styleId="Revision">
    <w:name w:val="Revision"/>
    <w:hidden/>
    <w:uiPriority w:val="99"/>
    <w:semiHidden/>
    <w:rsid w:val="00FE2A2F"/>
    <w:pPr>
      <w:spacing w:after="0" w:line="240" w:lineRule="auto"/>
    </w:pPr>
    <w:rPr>
      <w:rFonts w:ascii="Times" w:hAnsi="Times"/>
    </w:rPr>
  </w:style>
  <w:style w:type="character" w:styleId="Strong">
    <w:name w:val="Strong"/>
    <w:basedOn w:val="DefaultParagraphFont"/>
    <w:uiPriority w:val="22"/>
    <w:qFormat/>
    <w:rsid w:val="00467051"/>
    <w:rPr>
      <w:b/>
      <w:bCs/>
    </w:rPr>
  </w:style>
  <w:style w:type="character" w:customStyle="1" w:styleId="UnresolvedMention1">
    <w:name w:val="Unresolved Mention1"/>
    <w:basedOn w:val="DefaultParagraphFont"/>
    <w:uiPriority w:val="99"/>
    <w:semiHidden/>
    <w:unhideWhenUsed/>
    <w:rsid w:val="004D56DC"/>
    <w:rPr>
      <w:color w:val="605E5C"/>
      <w:shd w:val="clear" w:color="auto" w:fill="E1DFDD"/>
    </w:rPr>
  </w:style>
  <w:style w:type="character" w:customStyle="1" w:styleId="xref">
    <w:name w:val="xref"/>
    <w:basedOn w:val="DefaultParagraphFont"/>
    <w:rsid w:val="00B6373E"/>
  </w:style>
  <w:style w:type="paragraph" w:styleId="Bibliography">
    <w:name w:val="Bibliography"/>
    <w:basedOn w:val="Normal"/>
    <w:next w:val="Normal"/>
    <w:uiPriority w:val="37"/>
    <w:unhideWhenUsed/>
    <w:rsid w:val="00A36381"/>
    <w:pPr>
      <w:spacing w:line="480" w:lineRule="auto"/>
      <w:ind w:left="720" w:hanging="720"/>
    </w:pPr>
  </w:style>
  <w:style w:type="character" w:styleId="FollowedHyperlink">
    <w:name w:val="FollowedHyperlink"/>
    <w:basedOn w:val="DefaultParagraphFont"/>
    <w:uiPriority w:val="99"/>
    <w:semiHidden/>
    <w:unhideWhenUsed/>
    <w:rsid w:val="003E04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034">
      <w:bodyDiv w:val="1"/>
      <w:marLeft w:val="0"/>
      <w:marRight w:val="0"/>
      <w:marTop w:val="0"/>
      <w:marBottom w:val="0"/>
      <w:divBdr>
        <w:top w:val="none" w:sz="0" w:space="0" w:color="auto"/>
        <w:left w:val="none" w:sz="0" w:space="0" w:color="auto"/>
        <w:bottom w:val="none" w:sz="0" w:space="0" w:color="auto"/>
        <w:right w:val="none" w:sz="0" w:space="0" w:color="auto"/>
      </w:divBdr>
    </w:div>
    <w:div w:id="227614623">
      <w:bodyDiv w:val="1"/>
      <w:marLeft w:val="0"/>
      <w:marRight w:val="0"/>
      <w:marTop w:val="0"/>
      <w:marBottom w:val="0"/>
      <w:divBdr>
        <w:top w:val="none" w:sz="0" w:space="0" w:color="auto"/>
        <w:left w:val="none" w:sz="0" w:space="0" w:color="auto"/>
        <w:bottom w:val="none" w:sz="0" w:space="0" w:color="auto"/>
        <w:right w:val="none" w:sz="0" w:space="0" w:color="auto"/>
      </w:divBdr>
    </w:div>
    <w:div w:id="272633323">
      <w:bodyDiv w:val="1"/>
      <w:marLeft w:val="0"/>
      <w:marRight w:val="0"/>
      <w:marTop w:val="0"/>
      <w:marBottom w:val="0"/>
      <w:divBdr>
        <w:top w:val="none" w:sz="0" w:space="0" w:color="auto"/>
        <w:left w:val="none" w:sz="0" w:space="0" w:color="auto"/>
        <w:bottom w:val="none" w:sz="0" w:space="0" w:color="auto"/>
        <w:right w:val="none" w:sz="0" w:space="0" w:color="auto"/>
      </w:divBdr>
    </w:div>
    <w:div w:id="1127551562">
      <w:bodyDiv w:val="1"/>
      <w:marLeft w:val="0"/>
      <w:marRight w:val="0"/>
      <w:marTop w:val="0"/>
      <w:marBottom w:val="0"/>
      <w:divBdr>
        <w:top w:val="none" w:sz="0" w:space="0" w:color="auto"/>
        <w:left w:val="none" w:sz="0" w:space="0" w:color="auto"/>
        <w:bottom w:val="none" w:sz="0" w:space="0" w:color="auto"/>
        <w:right w:val="none" w:sz="0" w:space="0" w:color="auto"/>
      </w:divBdr>
    </w:div>
    <w:div w:id="1695764343">
      <w:bodyDiv w:val="1"/>
      <w:marLeft w:val="0"/>
      <w:marRight w:val="0"/>
      <w:marTop w:val="0"/>
      <w:marBottom w:val="0"/>
      <w:divBdr>
        <w:top w:val="none" w:sz="0" w:space="0" w:color="auto"/>
        <w:left w:val="none" w:sz="0" w:space="0" w:color="auto"/>
        <w:bottom w:val="none" w:sz="0" w:space="0" w:color="auto"/>
        <w:right w:val="none" w:sz="0" w:space="0" w:color="auto"/>
      </w:divBdr>
    </w:div>
    <w:div w:id="186725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pypi.org/project/python-aqi/"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inscp.net/eng/download.php"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www.mbsmw.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putt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github.com/opendatadurban/hospital_station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projects.raspberrypi.org/en/projects/raspberry-pi-setting-up" TargetMode="External"/><Relationship Id="rId10" Type="http://schemas.microsoft.com/office/2016/09/relationships/commentsIds" Target="commentsIds.xml"/><Relationship Id="rId19" Type="http://schemas.openxmlformats.org/officeDocument/2006/relationships/hyperlink" Target="https://github.com/opendatadurban/hospital_station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app.remote.it/" TargetMode="External"/><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7A293-E0F3-47EA-8AA1-63657E01B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10668</Words>
  <Characters>60809</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Tilley  Elizabeth</cp:lastModifiedBy>
  <cp:revision>2</cp:revision>
  <dcterms:created xsi:type="dcterms:W3CDTF">2022-03-19T17:46:00Z</dcterms:created>
  <dcterms:modified xsi:type="dcterms:W3CDTF">2022-03-19T17:46:00Z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id="hUM6tDp7"/&gt;&lt;style id="http://www.zotero.org/styles/apa" locale="en-GB"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